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7999" w14:textId="77777777" w:rsidR="00EF4AEC" w:rsidRDefault="00EF4AEC" w:rsidP="00223FC3">
      <w:pPr>
        <w:spacing w:before="100" w:beforeAutospacing="1" w:after="100" w:afterAutospacing="1" w:line="240" w:lineRule="auto"/>
        <w:outlineLvl w:val="1"/>
        <w:rPr>
          <w:rFonts w:ascii="Helvetica" w:eastAsia="Times New Roman" w:hAnsi="Helvetica" w:cs="Helvetica"/>
          <w:b/>
          <w:bCs/>
          <w:sz w:val="32"/>
          <w:szCs w:val="32"/>
          <w:lang w:eastAsia="en-AU"/>
        </w:rPr>
      </w:pPr>
    </w:p>
    <w:p w14:paraId="1BB4532C" w14:textId="2E7CC99F" w:rsidR="00EF4AEC" w:rsidRDefault="00EF4AEC" w:rsidP="00223FC3">
      <w:pPr>
        <w:spacing w:before="100" w:beforeAutospacing="1" w:after="100" w:afterAutospacing="1" w:line="240" w:lineRule="auto"/>
        <w:outlineLvl w:val="1"/>
        <w:rPr>
          <w:rFonts w:ascii="Helvetica" w:eastAsia="Times New Roman" w:hAnsi="Helvetica" w:cs="Helvetica"/>
          <w:b/>
          <w:bCs/>
          <w:sz w:val="32"/>
          <w:szCs w:val="32"/>
          <w:lang w:eastAsia="en-AU"/>
        </w:rPr>
      </w:pPr>
      <w:hyperlink r:id="rId5" w:history="1">
        <w:r w:rsidRPr="00033937">
          <w:rPr>
            <w:rStyle w:val="Hyperlink"/>
            <w:rFonts w:ascii="Helvetica" w:eastAsia="Times New Roman" w:hAnsi="Helvetica" w:cs="Helvetica"/>
            <w:b/>
            <w:bCs/>
            <w:sz w:val="32"/>
            <w:szCs w:val="32"/>
            <w:lang w:eastAsia="en-AU"/>
          </w:rPr>
          <w:t>https://www.thepythoncode.com/article/stock-price-prediction-in-python-using-tensorflow-2-and-keras</w:t>
        </w:r>
      </w:hyperlink>
    </w:p>
    <w:p w14:paraId="3EB1973E" w14:textId="77777777" w:rsidR="00EF4AEC" w:rsidRDefault="00EF4AEC" w:rsidP="00223FC3">
      <w:pPr>
        <w:spacing w:before="100" w:beforeAutospacing="1" w:after="100" w:afterAutospacing="1" w:line="240" w:lineRule="auto"/>
        <w:outlineLvl w:val="1"/>
        <w:rPr>
          <w:rFonts w:ascii="Helvetica" w:eastAsia="Times New Roman" w:hAnsi="Helvetica" w:cs="Helvetica"/>
          <w:b/>
          <w:bCs/>
          <w:sz w:val="32"/>
          <w:szCs w:val="32"/>
          <w:lang w:eastAsia="en-AU"/>
        </w:rPr>
      </w:pPr>
    </w:p>
    <w:p w14:paraId="10BDB1BF" w14:textId="09FBCB56" w:rsidR="00223FC3" w:rsidRPr="00223FC3" w:rsidRDefault="00223FC3" w:rsidP="00223FC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23FC3">
        <w:rPr>
          <w:rFonts w:ascii="Helvetica" w:eastAsia="Times New Roman" w:hAnsi="Helvetica" w:cs="Helvetica"/>
          <w:b/>
          <w:bCs/>
          <w:sz w:val="32"/>
          <w:szCs w:val="32"/>
          <w:lang w:eastAsia="en-AU"/>
        </w:rPr>
        <w:t>Preparing the Dataset</w:t>
      </w:r>
    </w:p>
    <w:p w14:paraId="585897C5" w14:textId="77777777" w:rsidR="00223FC3" w:rsidRPr="00223FC3" w:rsidRDefault="00223FC3" w:rsidP="00223FC3">
      <w:pPr>
        <w:spacing w:before="100" w:beforeAutospacing="1" w:after="100" w:afterAutospacing="1" w:line="240" w:lineRule="auto"/>
        <w:rPr>
          <w:rFonts w:ascii="Times New Roman" w:eastAsia="Times New Roman" w:hAnsi="Times New Roman" w:cs="Times New Roman"/>
          <w:sz w:val="24"/>
          <w:szCs w:val="24"/>
          <w:lang w:eastAsia="en-AU"/>
        </w:rPr>
      </w:pPr>
      <w:r w:rsidRPr="00223FC3">
        <w:rPr>
          <w:rFonts w:ascii="Helvetica" w:eastAsia="Times New Roman" w:hAnsi="Helvetica" w:cs="Helvetica"/>
          <w:sz w:val="24"/>
          <w:szCs w:val="24"/>
          <w:lang w:eastAsia="en-AU"/>
        </w:rPr>
        <w:t xml:space="preserve">As a first step, we need to write a function that downloads the dataset from the Internet and </w:t>
      </w:r>
      <w:proofErr w:type="spellStart"/>
      <w:r w:rsidRPr="00223FC3">
        <w:rPr>
          <w:rFonts w:ascii="Helvetica" w:eastAsia="Times New Roman" w:hAnsi="Helvetica" w:cs="Helvetica"/>
          <w:sz w:val="24"/>
          <w:szCs w:val="24"/>
          <w:lang w:eastAsia="en-AU"/>
        </w:rPr>
        <w:t>preprocess</w:t>
      </w:r>
      <w:proofErr w:type="spellEnd"/>
      <w:r w:rsidRPr="00223FC3">
        <w:rPr>
          <w:rFonts w:ascii="Helvetica" w:eastAsia="Times New Roman" w:hAnsi="Helvetica" w:cs="Helvetica"/>
          <w:sz w:val="24"/>
          <w:szCs w:val="24"/>
          <w:lang w:eastAsia="en-AU"/>
        </w:rPr>
        <w:t xml:space="preserve"> it:</w:t>
      </w:r>
    </w:p>
    <w:p w14:paraId="096B23F4" w14:textId="77777777" w:rsidR="00EF4AEC" w:rsidRPr="00EF4AEC" w:rsidRDefault="00EF4AEC" w:rsidP="00EF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EF4AEC">
        <w:rPr>
          <w:rFonts w:ascii="Courier New" w:eastAsia="Times New Roman" w:hAnsi="Courier New" w:cs="Courier New"/>
          <w:sz w:val="20"/>
          <w:szCs w:val="20"/>
          <w:lang w:eastAsia="en-AU"/>
        </w:rPr>
        <w:t xml:space="preserve">def </w:t>
      </w:r>
      <w:proofErr w:type="spellStart"/>
      <w:r w:rsidRPr="00EF4AEC">
        <w:rPr>
          <w:rFonts w:ascii="Courier New" w:eastAsia="Times New Roman" w:hAnsi="Courier New" w:cs="Courier New"/>
          <w:sz w:val="20"/>
          <w:szCs w:val="20"/>
          <w:lang w:eastAsia="en-AU"/>
        </w:rPr>
        <w:t>load_data</w:t>
      </w:r>
      <w:proofErr w:type="spellEnd"/>
      <w:r w:rsidRPr="00EF4AEC">
        <w:rPr>
          <w:rFonts w:ascii="Courier New" w:eastAsia="Times New Roman" w:hAnsi="Courier New" w:cs="Courier New"/>
          <w:sz w:val="20"/>
          <w:szCs w:val="20"/>
          <w:lang w:eastAsia="en-AU"/>
        </w:rPr>
        <w:t xml:space="preserve">(ticker, </w:t>
      </w:r>
      <w:proofErr w:type="spellStart"/>
      <w:r w:rsidRPr="00EF4AEC">
        <w:rPr>
          <w:rFonts w:ascii="Courier New" w:eastAsia="Times New Roman" w:hAnsi="Courier New" w:cs="Courier New"/>
          <w:sz w:val="20"/>
          <w:szCs w:val="20"/>
          <w:lang w:eastAsia="en-AU"/>
        </w:rPr>
        <w:t>n_steps</w:t>
      </w:r>
      <w:proofErr w:type="spellEnd"/>
      <w:r w:rsidRPr="00EF4AEC">
        <w:rPr>
          <w:rFonts w:ascii="Courier New" w:eastAsia="Times New Roman" w:hAnsi="Courier New" w:cs="Courier New"/>
          <w:sz w:val="20"/>
          <w:szCs w:val="20"/>
          <w:lang w:eastAsia="en-AU"/>
        </w:rPr>
        <w:t xml:space="preserve">=50, scale=True, shuffle=True, </w:t>
      </w:r>
      <w:proofErr w:type="spellStart"/>
      <w:r w:rsidRPr="00EF4AEC">
        <w:rPr>
          <w:rFonts w:ascii="Courier New" w:eastAsia="Times New Roman" w:hAnsi="Courier New" w:cs="Courier New"/>
          <w:sz w:val="20"/>
          <w:szCs w:val="20"/>
          <w:lang w:eastAsia="en-AU"/>
        </w:rPr>
        <w:t>lookup_step</w:t>
      </w:r>
      <w:proofErr w:type="spellEnd"/>
      <w:r w:rsidRPr="00EF4AEC">
        <w:rPr>
          <w:rFonts w:ascii="Courier New" w:eastAsia="Times New Roman" w:hAnsi="Courier New" w:cs="Courier New"/>
          <w:sz w:val="20"/>
          <w:szCs w:val="20"/>
          <w:lang w:eastAsia="en-AU"/>
        </w:rPr>
        <w:t xml:space="preserve">=1, </w:t>
      </w:r>
      <w:proofErr w:type="spellStart"/>
      <w:r w:rsidRPr="00EF4AEC">
        <w:rPr>
          <w:rFonts w:ascii="Courier New" w:eastAsia="Times New Roman" w:hAnsi="Courier New" w:cs="Courier New"/>
          <w:sz w:val="20"/>
          <w:szCs w:val="20"/>
          <w:lang w:eastAsia="en-AU"/>
        </w:rPr>
        <w:t>split_by_date</w:t>
      </w:r>
      <w:proofErr w:type="spellEnd"/>
      <w:r w:rsidRPr="00EF4AEC">
        <w:rPr>
          <w:rFonts w:ascii="Courier New" w:eastAsia="Times New Roman" w:hAnsi="Courier New" w:cs="Courier New"/>
          <w:sz w:val="20"/>
          <w:szCs w:val="20"/>
          <w:lang w:eastAsia="en-AU"/>
        </w:rPr>
        <w:t>=True,</w:t>
      </w:r>
    </w:p>
    <w:p w14:paraId="6E4EF040" w14:textId="77777777" w:rsidR="00EF4AEC" w:rsidRPr="00EF4AEC" w:rsidRDefault="00EF4AEC" w:rsidP="00EF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EF4AEC">
        <w:rPr>
          <w:rFonts w:ascii="Courier New" w:eastAsia="Times New Roman" w:hAnsi="Courier New" w:cs="Courier New"/>
          <w:sz w:val="20"/>
          <w:szCs w:val="20"/>
          <w:lang w:eastAsia="en-AU"/>
        </w:rPr>
        <w:t xml:space="preserve">                </w:t>
      </w:r>
      <w:proofErr w:type="spellStart"/>
      <w:r w:rsidRPr="00EF4AEC">
        <w:rPr>
          <w:rFonts w:ascii="Courier New" w:eastAsia="Times New Roman" w:hAnsi="Courier New" w:cs="Courier New"/>
          <w:sz w:val="20"/>
          <w:szCs w:val="20"/>
          <w:lang w:eastAsia="en-AU"/>
        </w:rPr>
        <w:t>test_size</w:t>
      </w:r>
      <w:proofErr w:type="spellEnd"/>
      <w:r w:rsidRPr="00EF4AEC">
        <w:rPr>
          <w:rFonts w:ascii="Courier New" w:eastAsia="Times New Roman" w:hAnsi="Courier New" w:cs="Courier New"/>
          <w:sz w:val="20"/>
          <w:szCs w:val="20"/>
          <w:lang w:eastAsia="en-AU"/>
        </w:rPr>
        <w:t xml:space="preserve">=0.2, </w:t>
      </w:r>
      <w:proofErr w:type="spellStart"/>
      <w:r w:rsidRPr="00EF4AEC">
        <w:rPr>
          <w:rFonts w:ascii="Courier New" w:eastAsia="Times New Roman" w:hAnsi="Courier New" w:cs="Courier New"/>
          <w:sz w:val="20"/>
          <w:szCs w:val="20"/>
          <w:lang w:eastAsia="en-AU"/>
        </w:rPr>
        <w:t>feature_columns</w:t>
      </w:r>
      <w:proofErr w:type="spellEnd"/>
      <w:r w:rsidRPr="00EF4AEC">
        <w:rPr>
          <w:rFonts w:ascii="Courier New" w:eastAsia="Times New Roman" w:hAnsi="Courier New" w:cs="Courier New"/>
          <w:sz w:val="20"/>
          <w:szCs w:val="20"/>
          <w:lang w:eastAsia="en-AU"/>
        </w:rPr>
        <w:t>=['</w:t>
      </w:r>
      <w:proofErr w:type="spellStart"/>
      <w:r w:rsidRPr="00EF4AEC">
        <w:rPr>
          <w:rFonts w:ascii="Courier New" w:eastAsia="Times New Roman" w:hAnsi="Courier New" w:cs="Courier New"/>
          <w:sz w:val="20"/>
          <w:szCs w:val="20"/>
          <w:lang w:eastAsia="en-AU"/>
        </w:rPr>
        <w:t>adjclose</w:t>
      </w:r>
      <w:proofErr w:type="spellEnd"/>
      <w:r w:rsidRPr="00EF4AEC">
        <w:rPr>
          <w:rFonts w:ascii="Courier New" w:eastAsia="Times New Roman" w:hAnsi="Courier New" w:cs="Courier New"/>
          <w:sz w:val="20"/>
          <w:szCs w:val="20"/>
          <w:lang w:eastAsia="en-AU"/>
        </w:rPr>
        <w:t>', 'volume', 'open', 'high', 'low']):</w:t>
      </w:r>
    </w:p>
    <w:p w14:paraId="4EC0371C" w14:textId="3A239E50" w:rsidR="007B6B91" w:rsidRDefault="007B6B91"/>
    <w:p w14:paraId="1331554E" w14:textId="77777777" w:rsidR="00EF4AEC" w:rsidRPr="00EF4AEC" w:rsidRDefault="00EF4AEC" w:rsidP="00EF4AEC">
      <w:p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This function is long but handy, and it accepts several arguments to be as flexible as possible:</w:t>
      </w:r>
    </w:p>
    <w:p w14:paraId="66A24183" w14:textId="77777777" w:rsidR="00EF4AEC" w:rsidRPr="00EF4AEC" w:rsidRDefault="00EF4AEC" w:rsidP="00EF4A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 xml:space="preserve">The </w:t>
      </w:r>
      <w:r w:rsidRPr="00EF4AEC">
        <w:rPr>
          <w:rFonts w:ascii="Courier New" w:eastAsia="Times New Roman" w:hAnsi="Courier New" w:cs="Courier New"/>
          <w:sz w:val="20"/>
          <w:szCs w:val="20"/>
          <w:lang w:eastAsia="en-AU"/>
        </w:rPr>
        <w:t>ticker</w:t>
      </w:r>
      <w:r w:rsidRPr="00EF4AEC">
        <w:rPr>
          <w:rFonts w:ascii="Helvetica" w:eastAsia="Times New Roman" w:hAnsi="Helvetica" w:cs="Helvetica"/>
          <w:sz w:val="24"/>
          <w:szCs w:val="24"/>
          <w:lang w:eastAsia="en-AU"/>
        </w:rPr>
        <w:t xml:space="preserve"> argument is the ticker we want to load. For instance, you can use </w:t>
      </w:r>
      <w:hyperlink r:id="rId6" w:tgtFrame="_blank" w:tooltip="TSLA Stock price" w:history="1">
        <w:r w:rsidRPr="00EF4AEC">
          <w:rPr>
            <w:rFonts w:ascii="Helvetica" w:eastAsia="Times New Roman" w:hAnsi="Helvetica" w:cs="Helvetica"/>
            <w:color w:val="0000FF"/>
            <w:sz w:val="24"/>
            <w:szCs w:val="24"/>
            <w:u w:val="single"/>
            <w:lang w:eastAsia="en-AU"/>
          </w:rPr>
          <w:t>TSLA</w:t>
        </w:r>
      </w:hyperlink>
      <w:r w:rsidRPr="00EF4AEC">
        <w:rPr>
          <w:rFonts w:ascii="Helvetica" w:eastAsia="Times New Roman" w:hAnsi="Helvetica" w:cs="Helvetica"/>
          <w:sz w:val="24"/>
          <w:szCs w:val="24"/>
          <w:lang w:eastAsia="en-AU"/>
        </w:rPr>
        <w:t xml:space="preserve"> for the Tesla stock market, </w:t>
      </w:r>
      <w:hyperlink r:id="rId7" w:tgtFrame="_blank" w:tooltip="AAPL Stock Price" w:history="1">
        <w:r w:rsidRPr="00EF4AEC">
          <w:rPr>
            <w:rFonts w:ascii="Helvetica" w:eastAsia="Times New Roman" w:hAnsi="Helvetica" w:cs="Helvetica"/>
            <w:color w:val="0000FF"/>
            <w:sz w:val="24"/>
            <w:szCs w:val="24"/>
            <w:u w:val="single"/>
            <w:lang w:eastAsia="en-AU"/>
          </w:rPr>
          <w:t>AAPL</w:t>
        </w:r>
      </w:hyperlink>
      <w:r w:rsidRPr="00EF4AEC">
        <w:rPr>
          <w:rFonts w:ascii="Helvetica" w:eastAsia="Times New Roman" w:hAnsi="Helvetica" w:cs="Helvetica"/>
          <w:sz w:val="24"/>
          <w:szCs w:val="24"/>
          <w:lang w:eastAsia="en-AU"/>
        </w:rPr>
        <w:t xml:space="preserve"> for Apple, and so on. It can also be a pandas </w:t>
      </w:r>
      <w:proofErr w:type="spellStart"/>
      <w:r w:rsidRPr="00EF4AEC">
        <w:rPr>
          <w:rFonts w:ascii="Helvetica" w:eastAsia="Times New Roman" w:hAnsi="Helvetica" w:cs="Helvetica"/>
          <w:sz w:val="24"/>
          <w:szCs w:val="24"/>
          <w:lang w:eastAsia="en-AU"/>
        </w:rPr>
        <w:t>Dataframe</w:t>
      </w:r>
      <w:proofErr w:type="spellEnd"/>
      <w:r w:rsidRPr="00EF4AEC">
        <w:rPr>
          <w:rFonts w:ascii="Helvetica" w:eastAsia="Times New Roman" w:hAnsi="Helvetica" w:cs="Helvetica"/>
          <w:sz w:val="24"/>
          <w:szCs w:val="24"/>
          <w:lang w:eastAsia="en-AU"/>
        </w:rPr>
        <w:t xml:space="preserve"> with the condition it includes the columns in </w:t>
      </w:r>
      <w:proofErr w:type="spellStart"/>
      <w:r w:rsidRPr="00EF4AEC">
        <w:rPr>
          <w:rFonts w:ascii="Courier New" w:eastAsia="Times New Roman" w:hAnsi="Courier New" w:cs="Courier New"/>
          <w:sz w:val="20"/>
          <w:szCs w:val="20"/>
          <w:lang w:eastAsia="en-AU"/>
        </w:rPr>
        <w:t>feature_columns</w:t>
      </w:r>
      <w:proofErr w:type="spellEnd"/>
      <w:r w:rsidRPr="00EF4AEC">
        <w:rPr>
          <w:rFonts w:ascii="Helvetica" w:eastAsia="Times New Roman" w:hAnsi="Helvetica" w:cs="Helvetica"/>
          <w:sz w:val="24"/>
          <w:szCs w:val="24"/>
          <w:lang w:eastAsia="en-AU"/>
        </w:rPr>
        <w:t xml:space="preserve"> and date as an index.</w:t>
      </w:r>
    </w:p>
    <w:p w14:paraId="79B836EC" w14:textId="77777777" w:rsidR="00EF4AEC" w:rsidRPr="00EF4AEC" w:rsidRDefault="00EF4AEC" w:rsidP="00EF4A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EF4AEC">
        <w:rPr>
          <w:rFonts w:ascii="Courier New" w:eastAsia="Times New Roman" w:hAnsi="Courier New" w:cs="Courier New"/>
          <w:sz w:val="20"/>
          <w:szCs w:val="20"/>
          <w:lang w:eastAsia="en-AU"/>
        </w:rPr>
        <w:t>n_steps</w:t>
      </w:r>
      <w:proofErr w:type="spellEnd"/>
      <w:r w:rsidRPr="00EF4AEC">
        <w:rPr>
          <w:rFonts w:ascii="Helvetica" w:eastAsia="Times New Roman" w:hAnsi="Helvetica" w:cs="Helvetica"/>
          <w:sz w:val="24"/>
          <w:szCs w:val="24"/>
          <w:lang w:eastAsia="en-AU"/>
        </w:rPr>
        <w:t xml:space="preserve"> integer indicates the historical sequence length we want to use; some people call it the window size, recall that we are going to use a recurrent neural network, we need to feed into the network a sequence data, choosing </w:t>
      </w:r>
      <w:r w:rsidRPr="00EF4AEC">
        <w:rPr>
          <w:rFonts w:ascii="Courier New" w:eastAsia="Times New Roman" w:hAnsi="Courier New" w:cs="Courier New"/>
          <w:sz w:val="24"/>
          <w:szCs w:val="24"/>
          <w:lang w:eastAsia="en-AU"/>
        </w:rPr>
        <w:t>50</w:t>
      </w:r>
      <w:r w:rsidRPr="00EF4AEC">
        <w:rPr>
          <w:rFonts w:ascii="Helvetica" w:eastAsia="Times New Roman" w:hAnsi="Helvetica" w:cs="Helvetica"/>
          <w:sz w:val="24"/>
          <w:szCs w:val="24"/>
          <w:lang w:eastAsia="en-AU"/>
        </w:rPr>
        <w:t xml:space="preserve"> means that we will use </w:t>
      </w:r>
      <w:r w:rsidRPr="00EF4AEC">
        <w:rPr>
          <w:rFonts w:ascii="Courier New" w:eastAsia="Times New Roman" w:hAnsi="Courier New" w:cs="Courier New"/>
          <w:sz w:val="24"/>
          <w:szCs w:val="24"/>
          <w:lang w:eastAsia="en-AU"/>
        </w:rPr>
        <w:t>50</w:t>
      </w:r>
      <w:r w:rsidRPr="00EF4AEC">
        <w:rPr>
          <w:rFonts w:ascii="Helvetica" w:eastAsia="Times New Roman" w:hAnsi="Helvetica" w:cs="Helvetica"/>
          <w:sz w:val="24"/>
          <w:szCs w:val="24"/>
          <w:lang w:eastAsia="en-AU"/>
        </w:rPr>
        <w:t xml:space="preserve"> days of stock prices to predict the next lookup time step.</w:t>
      </w:r>
    </w:p>
    <w:p w14:paraId="2B1FF100" w14:textId="77777777" w:rsidR="00EF4AEC" w:rsidRPr="00EF4AEC" w:rsidRDefault="00EF4AEC" w:rsidP="00EF4A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Courier New" w:eastAsia="Times New Roman" w:hAnsi="Courier New" w:cs="Courier New"/>
          <w:sz w:val="20"/>
          <w:szCs w:val="20"/>
          <w:lang w:eastAsia="en-AU"/>
        </w:rPr>
        <w:t>scale</w:t>
      </w:r>
      <w:r w:rsidRPr="00EF4AEC">
        <w:rPr>
          <w:rFonts w:ascii="Helvetica" w:eastAsia="Times New Roman" w:hAnsi="Helvetica" w:cs="Helvetica"/>
          <w:sz w:val="24"/>
          <w:szCs w:val="24"/>
          <w:lang w:eastAsia="en-AU"/>
        </w:rPr>
        <w:t xml:space="preserve"> is a </w:t>
      </w:r>
      <w:proofErr w:type="spellStart"/>
      <w:r w:rsidRPr="00EF4AEC">
        <w:rPr>
          <w:rFonts w:ascii="Helvetica" w:eastAsia="Times New Roman" w:hAnsi="Helvetica" w:cs="Helvetica"/>
          <w:sz w:val="24"/>
          <w:szCs w:val="24"/>
          <w:lang w:eastAsia="en-AU"/>
        </w:rPr>
        <w:t>boolean</w:t>
      </w:r>
      <w:proofErr w:type="spellEnd"/>
      <w:r w:rsidRPr="00EF4AEC">
        <w:rPr>
          <w:rFonts w:ascii="Helvetica" w:eastAsia="Times New Roman" w:hAnsi="Helvetica" w:cs="Helvetica"/>
          <w:sz w:val="24"/>
          <w:szCs w:val="24"/>
          <w:lang w:eastAsia="en-AU"/>
        </w:rPr>
        <w:t xml:space="preserve"> variable that indicates whether to scale prices from </w:t>
      </w:r>
      <w:r w:rsidRPr="00EF4AEC">
        <w:rPr>
          <w:rFonts w:ascii="Courier New" w:eastAsia="Times New Roman" w:hAnsi="Courier New" w:cs="Courier New"/>
          <w:sz w:val="24"/>
          <w:szCs w:val="24"/>
          <w:lang w:eastAsia="en-AU"/>
        </w:rPr>
        <w:t>0</w:t>
      </w:r>
      <w:r w:rsidRPr="00EF4AEC">
        <w:rPr>
          <w:rFonts w:ascii="Helvetica" w:eastAsia="Times New Roman" w:hAnsi="Helvetica" w:cs="Helvetica"/>
          <w:sz w:val="24"/>
          <w:szCs w:val="24"/>
          <w:lang w:eastAsia="en-AU"/>
        </w:rPr>
        <w:t xml:space="preserve"> to </w:t>
      </w:r>
      <w:r w:rsidRPr="00EF4AEC">
        <w:rPr>
          <w:rFonts w:ascii="Courier New" w:eastAsia="Times New Roman" w:hAnsi="Courier New" w:cs="Courier New"/>
          <w:sz w:val="24"/>
          <w:szCs w:val="24"/>
          <w:lang w:eastAsia="en-AU"/>
        </w:rPr>
        <w:t>1; we</w:t>
      </w:r>
      <w:r w:rsidRPr="00EF4AEC">
        <w:rPr>
          <w:rFonts w:ascii="Helvetica" w:eastAsia="Times New Roman" w:hAnsi="Helvetica" w:cs="Helvetica"/>
          <w:sz w:val="24"/>
          <w:szCs w:val="24"/>
          <w:lang w:eastAsia="en-AU"/>
        </w:rPr>
        <w:t xml:space="preserve"> will set this to </w:t>
      </w:r>
      <w:r w:rsidRPr="00EF4AEC">
        <w:rPr>
          <w:rFonts w:ascii="Courier New" w:eastAsia="Times New Roman" w:hAnsi="Courier New" w:cs="Courier New"/>
          <w:sz w:val="20"/>
          <w:szCs w:val="20"/>
          <w:lang w:eastAsia="en-AU"/>
        </w:rPr>
        <w:t>True</w:t>
      </w:r>
      <w:r w:rsidRPr="00EF4AEC">
        <w:rPr>
          <w:rFonts w:ascii="Helvetica" w:eastAsia="Times New Roman" w:hAnsi="Helvetica" w:cs="Helvetica"/>
          <w:sz w:val="24"/>
          <w:szCs w:val="24"/>
          <w:lang w:eastAsia="en-AU"/>
        </w:rPr>
        <w:t xml:space="preserve"> as scaling high values from </w:t>
      </w:r>
      <w:r w:rsidRPr="00EF4AEC">
        <w:rPr>
          <w:rFonts w:ascii="Courier New" w:eastAsia="Times New Roman" w:hAnsi="Courier New" w:cs="Courier New"/>
          <w:sz w:val="24"/>
          <w:szCs w:val="24"/>
          <w:lang w:eastAsia="en-AU"/>
        </w:rPr>
        <w:t>0</w:t>
      </w:r>
      <w:r w:rsidRPr="00EF4AEC">
        <w:rPr>
          <w:rFonts w:ascii="Helvetica" w:eastAsia="Times New Roman" w:hAnsi="Helvetica" w:cs="Helvetica"/>
          <w:sz w:val="24"/>
          <w:szCs w:val="24"/>
          <w:lang w:eastAsia="en-AU"/>
        </w:rPr>
        <w:t xml:space="preserve"> to </w:t>
      </w:r>
      <w:r w:rsidRPr="00EF4AEC">
        <w:rPr>
          <w:rFonts w:ascii="Courier New" w:eastAsia="Times New Roman" w:hAnsi="Courier New" w:cs="Courier New"/>
          <w:sz w:val="24"/>
          <w:szCs w:val="24"/>
          <w:lang w:eastAsia="en-AU"/>
        </w:rPr>
        <w:t>1</w:t>
      </w:r>
      <w:r w:rsidRPr="00EF4AEC">
        <w:rPr>
          <w:rFonts w:ascii="Helvetica" w:eastAsia="Times New Roman" w:hAnsi="Helvetica" w:cs="Helvetica"/>
          <w:sz w:val="24"/>
          <w:szCs w:val="24"/>
          <w:lang w:eastAsia="en-AU"/>
        </w:rPr>
        <w:t xml:space="preserve"> will help the neural network to learn much faster and more effectively.</w:t>
      </w:r>
    </w:p>
    <w:p w14:paraId="036D4AD2" w14:textId="77777777" w:rsidR="00EF4AEC" w:rsidRPr="00EF4AEC" w:rsidRDefault="00EF4AEC" w:rsidP="00EF4A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EF4AEC">
        <w:rPr>
          <w:rFonts w:ascii="Courier New" w:eastAsia="Times New Roman" w:hAnsi="Courier New" w:cs="Courier New"/>
          <w:sz w:val="20"/>
          <w:szCs w:val="20"/>
          <w:lang w:eastAsia="en-AU"/>
        </w:rPr>
        <w:t>lookup_step</w:t>
      </w:r>
      <w:proofErr w:type="spellEnd"/>
      <w:r w:rsidRPr="00EF4AEC">
        <w:rPr>
          <w:rFonts w:ascii="Helvetica" w:eastAsia="Times New Roman" w:hAnsi="Helvetica" w:cs="Helvetica"/>
          <w:sz w:val="24"/>
          <w:szCs w:val="24"/>
          <w:lang w:eastAsia="en-AU"/>
        </w:rPr>
        <w:t xml:space="preserve"> is the future lookup step to predict, the default is set to </w:t>
      </w:r>
      <w:r w:rsidRPr="00EF4AEC">
        <w:rPr>
          <w:rFonts w:ascii="Courier New" w:eastAsia="Times New Roman" w:hAnsi="Courier New" w:cs="Courier New"/>
          <w:sz w:val="24"/>
          <w:szCs w:val="24"/>
          <w:lang w:eastAsia="en-AU"/>
        </w:rPr>
        <w:t>1</w:t>
      </w:r>
      <w:r w:rsidRPr="00EF4AEC">
        <w:rPr>
          <w:rFonts w:ascii="Helvetica" w:eastAsia="Times New Roman" w:hAnsi="Helvetica" w:cs="Helvetica"/>
          <w:sz w:val="24"/>
          <w:szCs w:val="24"/>
          <w:lang w:eastAsia="en-AU"/>
        </w:rPr>
        <w:t xml:space="preserve"> (e.g., next day). </w:t>
      </w:r>
      <w:r w:rsidRPr="00EF4AEC">
        <w:rPr>
          <w:rFonts w:ascii="Courier New" w:eastAsia="Times New Roman" w:hAnsi="Courier New" w:cs="Courier New"/>
          <w:sz w:val="24"/>
          <w:szCs w:val="24"/>
          <w:lang w:eastAsia="en-AU"/>
        </w:rPr>
        <w:t>15</w:t>
      </w:r>
      <w:r w:rsidRPr="00EF4AEC">
        <w:rPr>
          <w:rFonts w:ascii="Helvetica" w:eastAsia="Times New Roman" w:hAnsi="Helvetica" w:cs="Helvetica"/>
          <w:sz w:val="24"/>
          <w:szCs w:val="24"/>
          <w:lang w:eastAsia="en-AU"/>
        </w:rPr>
        <w:t xml:space="preserve"> means the next </w:t>
      </w:r>
      <w:r w:rsidRPr="00EF4AEC">
        <w:rPr>
          <w:rFonts w:ascii="Courier New" w:eastAsia="Times New Roman" w:hAnsi="Courier New" w:cs="Courier New"/>
          <w:sz w:val="24"/>
          <w:szCs w:val="24"/>
          <w:lang w:eastAsia="en-AU"/>
        </w:rPr>
        <w:t>15</w:t>
      </w:r>
      <w:r w:rsidRPr="00EF4AEC">
        <w:rPr>
          <w:rFonts w:ascii="Helvetica" w:eastAsia="Times New Roman" w:hAnsi="Helvetica" w:cs="Helvetica"/>
          <w:sz w:val="24"/>
          <w:szCs w:val="24"/>
          <w:lang w:eastAsia="en-AU"/>
        </w:rPr>
        <w:t xml:space="preserve"> days, and so on.</w:t>
      </w:r>
    </w:p>
    <w:p w14:paraId="12DC0826" w14:textId="77777777" w:rsidR="00EF4AEC" w:rsidRPr="00EF4AEC" w:rsidRDefault="00EF4AEC" w:rsidP="00EF4A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EF4AEC">
        <w:rPr>
          <w:rFonts w:ascii="Courier New" w:eastAsia="Times New Roman" w:hAnsi="Courier New" w:cs="Courier New"/>
          <w:sz w:val="20"/>
          <w:szCs w:val="20"/>
          <w:lang w:eastAsia="en-AU"/>
        </w:rPr>
        <w:t>split_by_date</w:t>
      </w:r>
      <w:proofErr w:type="spellEnd"/>
      <w:r w:rsidRPr="00EF4AEC">
        <w:rPr>
          <w:rFonts w:ascii="Helvetica" w:eastAsia="Times New Roman" w:hAnsi="Helvetica" w:cs="Helvetica"/>
          <w:sz w:val="24"/>
          <w:szCs w:val="24"/>
          <w:lang w:eastAsia="en-AU"/>
        </w:rPr>
        <w:t xml:space="preserve"> is a </w:t>
      </w:r>
      <w:proofErr w:type="spellStart"/>
      <w:r w:rsidRPr="00EF4AEC">
        <w:rPr>
          <w:rFonts w:ascii="Helvetica" w:eastAsia="Times New Roman" w:hAnsi="Helvetica" w:cs="Helvetica"/>
          <w:sz w:val="24"/>
          <w:szCs w:val="24"/>
          <w:lang w:eastAsia="en-AU"/>
        </w:rPr>
        <w:t>boolean</w:t>
      </w:r>
      <w:proofErr w:type="spellEnd"/>
      <w:r w:rsidRPr="00EF4AEC">
        <w:rPr>
          <w:rFonts w:ascii="Helvetica" w:eastAsia="Times New Roman" w:hAnsi="Helvetica" w:cs="Helvetica"/>
          <w:sz w:val="24"/>
          <w:szCs w:val="24"/>
          <w:lang w:eastAsia="en-AU"/>
        </w:rPr>
        <w:t xml:space="preserve"> that indicates whether we split our training and testing sets by date. Setting it to </w:t>
      </w:r>
      <w:r w:rsidRPr="00EF4AEC">
        <w:rPr>
          <w:rFonts w:ascii="Courier New" w:eastAsia="Times New Roman" w:hAnsi="Courier New" w:cs="Courier New"/>
          <w:sz w:val="20"/>
          <w:szCs w:val="20"/>
          <w:lang w:eastAsia="en-AU"/>
        </w:rPr>
        <w:t>False</w:t>
      </w:r>
      <w:r w:rsidRPr="00EF4AEC">
        <w:rPr>
          <w:rFonts w:ascii="Helvetica" w:eastAsia="Times New Roman" w:hAnsi="Helvetica" w:cs="Helvetica"/>
          <w:sz w:val="24"/>
          <w:szCs w:val="24"/>
          <w:lang w:eastAsia="en-AU"/>
        </w:rPr>
        <w:t xml:space="preserve"> means we randomly split the data into training and testing using </w:t>
      </w:r>
      <w:proofErr w:type="spellStart"/>
      <w:r w:rsidRPr="00EF4AEC">
        <w:rPr>
          <w:rFonts w:ascii="Courier New" w:eastAsia="Times New Roman" w:hAnsi="Courier New" w:cs="Courier New"/>
          <w:sz w:val="24"/>
          <w:szCs w:val="24"/>
          <w:lang w:eastAsia="en-AU"/>
        </w:rPr>
        <w:t>sklearn</w:t>
      </w:r>
      <w:r w:rsidRPr="00EF4AEC">
        <w:rPr>
          <w:rFonts w:ascii="Helvetica" w:eastAsia="Times New Roman" w:hAnsi="Helvetica" w:cs="Helvetica"/>
          <w:sz w:val="24"/>
          <w:szCs w:val="24"/>
          <w:lang w:eastAsia="en-AU"/>
        </w:rPr>
        <w:t>'s</w:t>
      </w:r>
      <w:proofErr w:type="spellEnd"/>
      <w:r w:rsidRPr="00EF4AEC">
        <w:rPr>
          <w:rFonts w:ascii="Helvetica" w:eastAsia="Times New Roman" w:hAnsi="Helvetica" w:cs="Helvetica"/>
          <w:sz w:val="24"/>
          <w:szCs w:val="24"/>
          <w:lang w:eastAsia="en-AU"/>
        </w:rPr>
        <w:t xml:space="preserve"> </w:t>
      </w:r>
      <w:proofErr w:type="spellStart"/>
      <w:r w:rsidRPr="00EF4AEC">
        <w:rPr>
          <w:rFonts w:ascii="Courier New" w:eastAsia="Times New Roman" w:hAnsi="Courier New" w:cs="Courier New"/>
          <w:sz w:val="20"/>
          <w:szCs w:val="20"/>
          <w:lang w:eastAsia="en-AU"/>
        </w:rPr>
        <w:t>train_test_split</w:t>
      </w:r>
      <w:proofErr w:type="spellEnd"/>
      <w:r w:rsidRPr="00EF4AEC">
        <w:rPr>
          <w:rFonts w:ascii="Courier New" w:eastAsia="Times New Roman" w:hAnsi="Courier New" w:cs="Courier New"/>
          <w:sz w:val="20"/>
          <w:szCs w:val="20"/>
          <w:lang w:eastAsia="en-AU"/>
        </w:rPr>
        <w:t>()</w:t>
      </w:r>
      <w:r w:rsidRPr="00EF4AEC">
        <w:rPr>
          <w:rFonts w:ascii="Helvetica" w:eastAsia="Times New Roman" w:hAnsi="Helvetica" w:cs="Helvetica"/>
          <w:sz w:val="24"/>
          <w:szCs w:val="24"/>
          <w:lang w:eastAsia="en-AU"/>
        </w:rPr>
        <w:t xml:space="preserve"> function. If it's </w:t>
      </w:r>
      <w:r w:rsidRPr="00EF4AEC">
        <w:rPr>
          <w:rFonts w:ascii="Courier New" w:eastAsia="Times New Roman" w:hAnsi="Courier New" w:cs="Courier New"/>
          <w:sz w:val="20"/>
          <w:szCs w:val="20"/>
          <w:lang w:eastAsia="en-AU"/>
        </w:rPr>
        <w:t>True</w:t>
      </w:r>
      <w:r w:rsidRPr="00EF4AEC">
        <w:rPr>
          <w:rFonts w:ascii="Helvetica" w:eastAsia="Times New Roman" w:hAnsi="Helvetica" w:cs="Helvetica"/>
          <w:sz w:val="24"/>
          <w:szCs w:val="24"/>
          <w:lang w:eastAsia="en-AU"/>
        </w:rPr>
        <w:t xml:space="preserve"> (the default), we split the data in date order.</w:t>
      </w:r>
    </w:p>
    <w:p w14:paraId="1E315394" w14:textId="77777777" w:rsidR="00EF4AEC" w:rsidRPr="00EF4AEC" w:rsidRDefault="00EF4AEC" w:rsidP="00EF4AEC">
      <w:p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 xml:space="preserve">We will use all the features available in this dataset: open, </w:t>
      </w:r>
      <w:r w:rsidRPr="00EF4AEC">
        <w:rPr>
          <w:rFonts w:ascii="Courier New" w:eastAsia="Times New Roman" w:hAnsi="Courier New" w:cs="Courier New"/>
          <w:sz w:val="24"/>
          <w:szCs w:val="24"/>
          <w:lang w:eastAsia="en-AU"/>
        </w:rPr>
        <w:t>high</w:t>
      </w:r>
      <w:r w:rsidRPr="00EF4AEC">
        <w:rPr>
          <w:rFonts w:ascii="Helvetica" w:eastAsia="Times New Roman" w:hAnsi="Helvetica" w:cs="Helvetica"/>
          <w:sz w:val="24"/>
          <w:szCs w:val="24"/>
          <w:lang w:eastAsia="en-AU"/>
        </w:rPr>
        <w:t xml:space="preserve">, </w:t>
      </w:r>
      <w:r w:rsidRPr="00EF4AEC">
        <w:rPr>
          <w:rFonts w:ascii="Courier New" w:eastAsia="Times New Roman" w:hAnsi="Courier New" w:cs="Courier New"/>
          <w:sz w:val="24"/>
          <w:szCs w:val="24"/>
          <w:lang w:eastAsia="en-AU"/>
        </w:rPr>
        <w:t>low</w:t>
      </w:r>
      <w:r w:rsidRPr="00EF4AEC">
        <w:rPr>
          <w:rFonts w:ascii="Helvetica" w:eastAsia="Times New Roman" w:hAnsi="Helvetica" w:cs="Helvetica"/>
          <w:sz w:val="24"/>
          <w:szCs w:val="24"/>
          <w:lang w:eastAsia="en-AU"/>
        </w:rPr>
        <w:t xml:space="preserve">, </w:t>
      </w:r>
      <w:r w:rsidRPr="00EF4AEC">
        <w:rPr>
          <w:rFonts w:ascii="Courier New" w:eastAsia="Times New Roman" w:hAnsi="Courier New" w:cs="Courier New"/>
          <w:sz w:val="24"/>
          <w:szCs w:val="24"/>
          <w:lang w:eastAsia="en-AU"/>
        </w:rPr>
        <w:t>volume,</w:t>
      </w:r>
      <w:r w:rsidRPr="00EF4AEC">
        <w:rPr>
          <w:rFonts w:ascii="Helvetica" w:eastAsia="Times New Roman" w:hAnsi="Helvetica" w:cs="Helvetica"/>
          <w:sz w:val="24"/>
          <w:szCs w:val="24"/>
          <w:lang w:eastAsia="en-AU"/>
        </w:rPr>
        <w:t xml:space="preserve"> and </w:t>
      </w:r>
      <w:r w:rsidRPr="00EF4AEC">
        <w:rPr>
          <w:rFonts w:ascii="Courier New" w:eastAsia="Times New Roman" w:hAnsi="Courier New" w:cs="Courier New"/>
          <w:sz w:val="24"/>
          <w:szCs w:val="24"/>
          <w:lang w:eastAsia="en-AU"/>
        </w:rPr>
        <w:t>adjusted close</w:t>
      </w:r>
      <w:r w:rsidRPr="00EF4AEC">
        <w:rPr>
          <w:rFonts w:ascii="Helvetica" w:eastAsia="Times New Roman" w:hAnsi="Helvetica" w:cs="Helvetica"/>
          <w:sz w:val="24"/>
          <w:szCs w:val="24"/>
          <w:lang w:eastAsia="en-AU"/>
        </w:rPr>
        <w:t xml:space="preserve">. Please check </w:t>
      </w:r>
      <w:hyperlink r:id="rId8" w:tgtFrame="_blank" w:tooltip="Introduction to Finance and Technical Indicators with Python" w:history="1">
        <w:r w:rsidRPr="00EF4AEC">
          <w:rPr>
            <w:rFonts w:ascii="Helvetica" w:eastAsia="Times New Roman" w:hAnsi="Helvetica" w:cs="Helvetica"/>
            <w:color w:val="0000FF"/>
            <w:sz w:val="24"/>
            <w:szCs w:val="24"/>
            <w:u w:val="single"/>
            <w:lang w:eastAsia="en-AU"/>
          </w:rPr>
          <w:t>this tutorial</w:t>
        </w:r>
      </w:hyperlink>
      <w:r w:rsidRPr="00EF4AEC">
        <w:rPr>
          <w:rFonts w:ascii="Helvetica" w:eastAsia="Times New Roman" w:hAnsi="Helvetica" w:cs="Helvetica"/>
          <w:sz w:val="24"/>
          <w:szCs w:val="24"/>
          <w:lang w:eastAsia="en-AU"/>
        </w:rPr>
        <w:t xml:space="preserve"> to learn more about what these indicators are.</w:t>
      </w:r>
    </w:p>
    <w:p w14:paraId="656009F6" w14:textId="77777777" w:rsidR="00EF4AEC" w:rsidRPr="00EF4AEC" w:rsidRDefault="00EF4AEC" w:rsidP="00EF4AEC">
      <w:p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The above function does the following:</w:t>
      </w:r>
    </w:p>
    <w:p w14:paraId="306B2139" w14:textId="77777777" w:rsidR="00EF4AEC" w:rsidRPr="00EF4AEC" w:rsidRDefault="00EF4AEC" w:rsidP="00EF4A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 xml:space="preserve">First, it loads the dataset using </w:t>
      </w:r>
      <w:proofErr w:type="spellStart"/>
      <w:r w:rsidRPr="00EF4AEC">
        <w:rPr>
          <w:rFonts w:ascii="Courier New" w:eastAsia="Times New Roman" w:hAnsi="Courier New" w:cs="Courier New"/>
          <w:sz w:val="24"/>
          <w:szCs w:val="24"/>
          <w:lang w:eastAsia="en-AU"/>
        </w:rPr>
        <w:t>stock_info.get_data</w:t>
      </w:r>
      <w:proofErr w:type="spellEnd"/>
      <w:r w:rsidRPr="00EF4AEC">
        <w:rPr>
          <w:rFonts w:ascii="Courier New" w:eastAsia="Times New Roman" w:hAnsi="Courier New" w:cs="Courier New"/>
          <w:sz w:val="24"/>
          <w:szCs w:val="24"/>
          <w:lang w:eastAsia="en-AU"/>
        </w:rPr>
        <w:t>()</w:t>
      </w:r>
      <w:r w:rsidRPr="00EF4AEC">
        <w:rPr>
          <w:rFonts w:ascii="Helvetica" w:eastAsia="Times New Roman" w:hAnsi="Helvetica" w:cs="Helvetica"/>
          <w:sz w:val="24"/>
          <w:szCs w:val="24"/>
          <w:lang w:eastAsia="en-AU"/>
        </w:rPr>
        <w:t xml:space="preserve"> function in </w:t>
      </w:r>
      <w:proofErr w:type="spellStart"/>
      <w:r w:rsidRPr="00EF4AEC">
        <w:rPr>
          <w:rFonts w:ascii="Courier New" w:eastAsia="Times New Roman" w:hAnsi="Courier New" w:cs="Courier New"/>
          <w:sz w:val="24"/>
          <w:szCs w:val="24"/>
          <w:lang w:eastAsia="en-AU"/>
        </w:rPr>
        <w:t>yahoo_fin</w:t>
      </w:r>
      <w:proofErr w:type="spellEnd"/>
      <w:r w:rsidRPr="00EF4AEC">
        <w:rPr>
          <w:rFonts w:ascii="Helvetica" w:eastAsia="Times New Roman" w:hAnsi="Helvetica" w:cs="Helvetica"/>
          <w:sz w:val="24"/>
          <w:szCs w:val="24"/>
          <w:lang w:eastAsia="en-AU"/>
        </w:rPr>
        <w:t xml:space="preserve"> module.</w:t>
      </w:r>
    </w:p>
    <w:p w14:paraId="18E64F0B" w14:textId="77777777" w:rsidR="00EF4AEC" w:rsidRPr="00EF4AEC" w:rsidRDefault="00EF4AEC" w:rsidP="00EF4A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lastRenderedPageBreak/>
        <w:t xml:space="preserve">It adds the </w:t>
      </w:r>
      <w:r w:rsidRPr="00EF4AEC">
        <w:rPr>
          <w:rFonts w:ascii="Courier New" w:eastAsia="Times New Roman" w:hAnsi="Courier New" w:cs="Courier New"/>
          <w:sz w:val="20"/>
          <w:szCs w:val="20"/>
          <w:lang w:eastAsia="en-AU"/>
        </w:rPr>
        <w:t>"date"</w:t>
      </w:r>
      <w:r w:rsidRPr="00EF4AEC">
        <w:rPr>
          <w:rFonts w:ascii="Helvetica" w:eastAsia="Times New Roman" w:hAnsi="Helvetica" w:cs="Helvetica"/>
          <w:sz w:val="24"/>
          <w:szCs w:val="24"/>
          <w:lang w:eastAsia="en-AU"/>
        </w:rPr>
        <w:t xml:space="preserve"> column from the index if it doesn't exist, this will help us later to get the features of the testing set.</w:t>
      </w:r>
    </w:p>
    <w:p w14:paraId="56730979" w14:textId="77777777" w:rsidR="00EF4AEC" w:rsidRPr="00EF4AEC" w:rsidRDefault="00EF4AEC" w:rsidP="00EF4A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 xml:space="preserve">If the </w:t>
      </w:r>
      <w:r w:rsidRPr="00EF4AEC">
        <w:rPr>
          <w:rFonts w:ascii="Courier New" w:eastAsia="Times New Roman" w:hAnsi="Courier New" w:cs="Courier New"/>
          <w:sz w:val="24"/>
          <w:szCs w:val="24"/>
          <w:lang w:eastAsia="en-AU"/>
        </w:rPr>
        <w:t>scale</w:t>
      </w:r>
      <w:r w:rsidRPr="00EF4AEC">
        <w:rPr>
          <w:rFonts w:ascii="Helvetica" w:eastAsia="Times New Roman" w:hAnsi="Helvetica" w:cs="Helvetica"/>
          <w:sz w:val="24"/>
          <w:szCs w:val="24"/>
          <w:lang w:eastAsia="en-AU"/>
        </w:rPr>
        <w:t xml:space="preserve"> argument is passed as </w:t>
      </w:r>
      <w:r w:rsidRPr="00EF4AEC">
        <w:rPr>
          <w:rFonts w:ascii="Courier New" w:eastAsia="Times New Roman" w:hAnsi="Courier New" w:cs="Courier New"/>
          <w:sz w:val="24"/>
          <w:szCs w:val="24"/>
          <w:lang w:eastAsia="en-AU"/>
        </w:rPr>
        <w:t>True</w:t>
      </w:r>
      <w:r w:rsidRPr="00EF4AEC">
        <w:rPr>
          <w:rFonts w:ascii="Helvetica" w:eastAsia="Times New Roman" w:hAnsi="Helvetica" w:cs="Helvetica"/>
          <w:sz w:val="24"/>
          <w:szCs w:val="24"/>
          <w:lang w:eastAsia="en-AU"/>
        </w:rPr>
        <w:t xml:space="preserve">, it will scale all the prices from </w:t>
      </w:r>
      <w:r w:rsidRPr="00EF4AEC">
        <w:rPr>
          <w:rFonts w:ascii="Courier New" w:eastAsia="Times New Roman" w:hAnsi="Courier New" w:cs="Courier New"/>
          <w:sz w:val="24"/>
          <w:szCs w:val="24"/>
          <w:lang w:eastAsia="en-AU"/>
        </w:rPr>
        <w:t>0</w:t>
      </w:r>
      <w:r w:rsidRPr="00EF4AEC">
        <w:rPr>
          <w:rFonts w:ascii="Helvetica" w:eastAsia="Times New Roman" w:hAnsi="Helvetica" w:cs="Helvetica"/>
          <w:sz w:val="24"/>
          <w:szCs w:val="24"/>
          <w:lang w:eastAsia="en-AU"/>
        </w:rPr>
        <w:t xml:space="preserve"> to </w:t>
      </w:r>
      <w:r w:rsidRPr="00EF4AEC">
        <w:rPr>
          <w:rFonts w:ascii="Courier New" w:eastAsia="Times New Roman" w:hAnsi="Courier New" w:cs="Courier New"/>
          <w:sz w:val="24"/>
          <w:szCs w:val="24"/>
          <w:lang w:eastAsia="en-AU"/>
        </w:rPr>
        <w:t>1</w:t>
      </w:r>
      <w:r w:rsidRPr="00EF4AEC">
        <w:rPr>
          <w:rFonts w:ascii="Helvetica" w:eastAsia="Times New Roman" w:hAnsi="Helvetica" w:cs="Helvetica"/>
          <w:sz w:val="24"/>
          <w:szCs w:val="24"/>
          <w:lang w:eastAsia="en-AU"/>
        </w:rPr>
        <w:t xml:space="preserve"> (including the </w:t>
      </w:r>
      <w:r w:rsidRPr="00EF4AEC">
        <w:rPr>
          <w:rFonts w:ascii="Courier New" w:eastAsia="Times New Roman" w:hAnsi="Courier New" w:cs="Courier New"/>
          <w:sz w:val="24"/>
          <w:szCs w:val="24"/>
          <w:lang w:eastAsia="en-AU"/>
        </w:rPr>
        <w:t>volume</w:t>
      </w:r>
      <w:r w:rsidRPr="00EF4AEC">
        <w:rPr>
          <w:rFonts w:ascii="Helvetica" w:eastAsia="Times New Roman" w:hAnsi="Helvetica" w:cs="Helvetica"/>
          <w:sz w:val="24"/>
          <w:szCs w:val="24"/>
          <w:lang w:eastAsia="en-AU"/>
        </w:rPr>
        <w:t xml:space="preserve">) using </w:t>
      </w:r>
      <w:proofErr w:type="spellStart"/>
      <w:r w:rsidRPr="00EF4AEC">
        <w:rPr>
          <w:rFonts w:ascii="Courier New" w:eastAsia="Times New Roman" w:hAnsi="Courier New" w:cs="Courier New"/>
          <w:sz w:val="24"/>
          <w:szCs w:val="24"/>
          <w:lang w:eastAsia="en-AU"/>
        </w:rPr>
        <w:t>sklearn</w:t>
      </w:r>
      <w:r w:rsidRPr="00EF4AEC">
        <w:rPr>
          <w:rFonts w:ascii="Helvetica" w:eastAsia="Times New Roman" w:hAnsi="Helvetica" w:cs="Helvetica"/>
          <w:sz w:val="24"/>
          <w:szCs w:val="24"/>
          <w:lang w:eastAsia="en-AU"/>
        </w:rPr>
        <w:t>'s</w:t>
      </w:r>
      <w:proofErr w:type="spellEnd"/>
      <w:r w:rsidRPr="00EF4AEC">
        <w:rPr>
          <w:rFonts w:ascii="Helvetica" w:eastAsia="Times New Roman" w:hAnsi="Helvetica" w:cs="Helvetica"/>
          <w:sz w:val="24"/>
          <w:szCs w:val="24"/>
          <w:lang w:eastAsia="en-AU"/>
        </w:rPr>
        <w:t xml:space="preserve"> </w:t>
      </w:r>
      <w:proofErr w:type="spellStart"/>
      <w:r w:rsidRPr="00EF4AEC">
        <w:rPr>
          <w:rFonts w:ascii="Courier New" w:eastAsia="Times New Roman" w:hAnsi="Courier New" w:cs="Courier New"/>
          <w:sz w:val="24"/>
          <w:szCs w:val="24"/>
          <w:lang w:eastAsia="en-AU"/>
        </w:rPr>
        <w:t>MinMaxScaler</w:t>
      </w:r>
      <w:proofErr w:type="spellEnd"/>
      <w:r w:rsidRPr="00EF4AEC">
        <w:rPr>
          <w:rFonts w:ascii="Helvetica" w:eastAsia="Times New Roman" w:hAnsi="Helvetica" w:cs="Helvetica"/>
          <w:sz w:val="24"/>
          <w:szCs w:val="24"/>
          <w:lang w:eastAsia="en-AU"/>
        </w:rPr>
        <w:t xml:space="preserve"> class. Note that each column has its own scaler.</w:t>
      </w:r>
    </w:p>
    <w:p w14:paraId="163F54CE" w14:textId="77777777" w:rsidR="00EF4AEC" w:rsidRPr="00EF4AEC" w:rsidRDefault="00EF4AEC" w:rsidP="00EF4A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 xml:space="preserve">It then adds the future column, which indicates the target values (the labels to predict, or the y's) by shifting the adjusted close column by </w:t>
      </w:r>
      <w:proofErr w:type="spellStart"/>
      <w:r w:rsidRPr="00EF4AEC">
        <w:rPr>
          <w:rFonts w:ascii="Courier New" w:eastAsia="Times New Roman" w:hAnsi="Courier New" w:cs="Courier New"/>
          <w:sz w:val="24"/>
          <w:szCs w:val="24"/>
          <w:lang w:eastAsia="en-AU"/>
        </w:rPr>
        <w:t>lookup_step</w:t>
      </w:r>
      <w:proofErr w:type="spellEnd"/>
      <w:r w:rsidRPr="00EF4AEC">
        <w:rPr>
          <w:rFonts w:ascii="Helvetica" w:eastAsia="Times New Roman" w:hAnsi="Helvetica" w:cs="Helvetica"/>
          <w:sz w:val="24"/>
          <w:szCs w:val="24"/>
          <w:lang w:eastAsia="en-AU"/>
        </w:rPr>
        <w:t>.</w:t>
      </w:r>
    </w:p>
    <w:p w14:paraId="16A52141" w14:textId="77777777" w:rsidR="00EF4AEC" w:rsidRPr="00EF4AEC" w:rsidRDefault="00EF4AEC" w:rsidP="00EF4A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F4AEC">
        <w:rPr>
          <w:rFonts w:ascii="Helvetica" w:eastAsia="Times New Roman" w:hAnsi="Helvetica" w:cs="Helvetica"/>
          <w:sz w:val="24"/>
          <w:szCs w:val="24"/>
          <w:lang w:eastAsia="en-AU"/>
        </w:rPr>
        <w:t>After that, it shuffles and splits the data into training and testing sets and finally returns the result.</w:t>
      </w:r>
    </w:p>
    <w:p w14:paraId="037D400D" w14:textId="77777777" w:rsidR="00EF4AEC" w:rsidRDefault="00EF4AEC"/>
    <w:p w14:paraId="6562DE7E" w14:textId="77777777" w:rsidR="006B198B" w:rsidRDefault="006B198B" w:rsidP="006B198B">
      <w:pPr>
        <w:pStyle w:val="HTMLPreformatted"/>
        <w:rPr>
          <w:rStyle w:val="HTMLCode"/>
        </w:rPr>
      </w:pPr>
      <w:r>
        <w:rPr>
          <w:rStyle w:val="token"/>
        </w:rPr>
        <w:t>def</w:t>
      </w:r>
      <w:r>
        <w:rPr>
          <w:rStyle w:val="HTMLCode"/>
        </w:rPr>
        <w:t xml:space="preserve"> </w:t>
      </w:r>
      <w:proofErr w:type="spellStart"/>
      <w:r>
        <w:rPr>
          <w:rStyle w:val="token"/>
        </w:rPr>
        <w:t>create_model</w:t>
      </w:r>
      <w:proofErr w:type="spellEnd"/>
      <w:r>
        <w:rPr>
          <w:rStyle w:val="token"/>
        </w:rPr>
        <w:t>(</w:t>
      </w:r>
      <w:proofErr w:type="spellStart"/>
      <w:r>
        <w:rPr>
          <w:rStyle w:val="HTMLCode"/>
        </w:rPr>
        <w:t>sequence_length</w:t>
      </w:r>
      <w:proofErr w:type="spellEnd"/>
      <w:r>
        <w:rPr>
          <w:rStyle w:val="token"/>
        </w:rPr>
        <w:t>,</w:t>
      </w:r>
      <w:r>
        <w:rPr>
          <w:rStyle w:val="HTMLCode"/>
        </w:rPr>
        <w:t xml:space="preserve"> </w:t>
      </w:r>
      <w:proofErr w:type="spellStart"/>
      <w:r>
        <w:rPr>
          <w:rStyle w:val="HTMLCode"/>
        </w:rPr>
        <w:t>n_features</w:t>
      </w:r>
      <w:proofErr w:type="spellEnd"/>
      <w:r>
        <w:rPr>
          <w:rStyle w:val="token"/>
        </w:rPr>
        <w:t>,</w:t>
      </w:r>
      <w:r>
        <w:rPr>
          <w:rStyle w:val="HTMLCode"/>
        </w:rPr>
        <w:t xml:space="preserve"> units</w:t>
      </w:r>
      <w:r>
        <w:rPr>
          <w:rStyle w:val="token"/>
        </w:rPr>
        <w:t>=256,</w:t>
      </w:r>
      <w:r>
        <w:rPr>
          <w:rStyle w:val="HTMLCode"/>
        </w:rPr>
        <w:t xml:space="preserve"> cell</w:t>
      </w:r>
      <w:r>
        <w:rPr>
          <w:rStyle w:val="token"/>
        </w:rPr>
        <w:t>=</w:t>
      </w:r>
      <w:r>
        <w:rPr>
          <w:rStyle w:val="HTMLCode"/>
        </w:rPr>
        <w:t>LSTM</w:t>
      </w:r>
      <w:r>
        <w:rPr>
          <w:rStyle w:val="token"/>
        </w:rPr>
        <w:t>,</w:t>
      </w:r>
      <w:r>
        <w:rPr>
          <w:rStyle w:val="HTMLCode"/>
        </w:rPr>
        <w:t xml:space="preserve"> </w:t>
      </w:r>
      <w:proofErr w:type="spellStart"/>
      <w:r>
        <w:rPr>
          <w:rStyle w:val="HTMLCode"/>
        </w:rPr>
        <w:t>n_layers</w:t>
      </w:r>
      <w:proofErr w:type="spellEnd"/>
      <w:r>
        <w:rPr>
          <w:rStyle w:val="token"/>
        </w:rPr>
        <w:t>=2,</w:t>
      </w:r>
      <w:r>
        <w:rPr>
          <w:rStyle w:val="HTMLCode"/>
        </w:rPr>
        <w:t xml:space="preserve"> dropout</w:t>
      </w:r>
      <w:r>
        <w:rPr>
          <w:rStyle w:val="token"/>
        </w:rPr>
        <w:t>=0.3,</w:t>
      </w:r>
    </w:p>
    <w:p w14:paraId="1CFE619D" w14:textId="77777777" w:rsidR="006B198B" w:rsidRDefault="006B198B" w:rsidP="006B198B">
      <w:pPr>
        <w:pStyle w:val="HTMLPreformatted"/>
      </w:pPr>
      <w:r>
        <w:rPr>
          <w:rStyle w:val="HTMLCode"/>
        </w:rPr>
        <w:t xml:space="preserve">                loss</w:t>
      </w:r>
      <w:r>
        <w:rPr>
          <w:rStyle w:val="token"/>
        </w:rPr>
        <w:t>="</w:t>
      </w:r>
      <w:proofErr w:type="spellStart"/>
      <w:r>
        <w:rPr>
          <w:rStyle w:val="token"/>
        </w:rPr>
        <w:t>mean_absolute_error</w:t>
      </w:r>
      <w:proofErr w:type="spellEnd"/>
      <w:r>
        <w:rPr>
          <w:rStyle w:val="token"/>
        </w:rPr>
        <w:t>",</w:t>
      </w:r>
      <w:r>
        <w:rPr>
          <w:rStyle w:val="HTMLCode"/>
        </w:rPr>
        <w:t xml:space="preserve"> optimizer</w:t>
      </w:r>
      <w:r>
        <w:rPr>
          <w:rStyle w:val="token"/>
        </w:rPr>
        <w:t>="</w:t>
      </w:r>
      <w:proofErr w:type="spellStart"/>
      <w:r>
        <w:rPr>
          <w:rStyle w:val="token"/>
        </w:rPr>
        <w:t>rmsprop</w:t>
      </w:r>
      <w:proofErr w:type="spellEnd"/>
      <w:r>
        <w:rPr>
          <w:rStyle w:val="token"/>
        </w:rPr>
        <w:t>",</w:t>
      </w:r>
      <w:r>
        <w:rPr>
          <w:rStyle w:val="HTMLCode"/>
        </w:rPr>
        <w:t xml:space="preserve"> bidirectional</w:t>
      </w:r>
      <w:r>
        <w:rPr>
          <w:rStyle w:val="token"/>
        </w:rPr>
        <w:t>=False):</w:t>
      </w:r>
    </w:p>
    <w:p w14:paraId="25A587E1" w14:textId="77777777" w:rsidR="006B198B" w:rsidRDefault="006B198B"/>
    <w:p w14:paraId="16214B59" w14:textId="77777777" w:rsidR="006B198B" w:rsidRPr="006B198B" w:rsidRDefault="006B198B" w:rsidP="006B198B">
      <w:pPr>
        <w:spacing w:before="100" w:beforeAutospacing="1" w:after="100" w:afterAutospacing="1" w:line="240" w:lineRule="auto"/>
        <w:rPr>
          <w:rFonts w:ascii="Times New Roman" w:eastAsia="Times New Roman" w:hAnsi="Times New Roman" w:cs="Times New Roman"/>
          <w:sz w:val="24"/>
          <w:szCs w:val="24"/>
          <w:lang w:eastAsia="en-AU"/>
        </w:rPr>
      </w:pPr>
      <w:r w:rsidRPr="006B198B">
        <w:rPr>
          <w:rFonts w:ascii="Helvetica" w:eastAsia="Times New Roman" w:hAnsi="Helvetica" w:cs="Helvetica"/>
          <w:sz w:val="24"/>
          <w:szCs w:val="24"/>
          <w:lang w:eastAsia="en-AU"/>
        </w:rPr>
        <w:t xml:space="preserve">Again, this function is flexible too, and you can change the number of layers, dropout rate, the </w:t>
      </w:r>
      <w:r w:rsidRPr="006B198B">
        <w:rPr>
          <w:rFonts w:ascii="Courier New" w:eastAsia="Times New Roman" w:hAnsi="Courier New" w:cs="Courier New"/>
          <w:sz w:val="24"/>
          <w:szCs w:val="24"/>
          <w:lang w:eastAsia="en-AU"/>
        </w:rPr>
        <w:t>RNN</w:t>
      </w:r>
      <w:r w:rsidRPr="006B198B">
        <w:rPr>
          <w:rFonts w:ascii="Helvetica" w:eastAsia="Times New Roman" w:hAnsi="Helvetica" w:cs="Helvetica"/>
          <w:sz w:val="24"/>
          <w:szCs w:val="24"/>
          <w:lang w:eastAsia="en-AU"/>
        </w:rPr>
        <w:t xml:space="preserve"> cell, loss, and </w:t>
      </w:r>
      <w:hyperlink r:id="rId9" w:tgtFrame="_blank" w:tooltip="List of optimizers" w:history="1">
        <w:r w:rsidRPr="006B198B">
          <w:rPr>
            <w:rFonts w:ascii="Helvetica" w:eastAsia="Times New Roman" w:hAnsi="Helvetica" w:cs="Helvetica"/>
            <w:color w:val="0000FF"/>
            <w:sz w:val="24"/>
            <w:szCs w:val="24"/>
            <w:u w:val="single"/>
            <w:lang w:eastAsia="en-AU"/>
          </w:rPr>
          <w:t>the optimizer</w:t>
        </w:r>
      </w:hyperlink>
      <w:r w:rsidRPr="006B198B">
        <w:rPr>
          <w:rFonts w:ascii="Helvetica" w:eastAsia="Times New Roman" w:hAnsi="Helvetica" w:cs="Helvetica"/>
          <w:sz w:val="24"/>
          <w:szCs w:val="24"/>
          <w:lang w:eastAsia="en-AU"/>
        </w:rPr>
        <w:t xml:space="preserve"> used to compile the model.</w:t>
      </w:r>
    </w:p>
    <w:p w14:paraId="16545207" w14:textId="77777777" w:rsidR="006B198B" w:rsidRPr="006B198B" w:rsidRDefault="006B198B" w:rsidP="006B198B">
      <w:pPr>
        <w:spacing w:after="0" w:line="240" w:lineRule="auto"/>
        <w:rPr>
          <w:rFonts w:ascii="Times New Roman" w:eastAsia="Times New Roman" w:hAnsi="Times New Roman" w:cs="Times New Roman"/>
          <w:sz w:val="24"/>
          <w:szCs w:val="24"/>
          <w:lang w:eastAsia="en-AU"/>
        </w:rPr>
      </w:pPr>
      <w:r w:rsidRPr="006B198B">
        <w:rPr>
          <w:rFonts w:ascii="Helvetica" w:eastAsia="Times New Roman" w:hAnsi="Helvetica" w:cs="Helvetica"/>
          <w:sz w:val="24"/>
          <w:szCs w:val="24"/>
          <w:lang w:eastAsia="en-AU"/>
        </w:rPr>
        <w:t xml:space="preserve">The above function constructs an </w:t>
      </w:r>
      <w:r w:rsidRPr="006B198B">
        <w:rPr>
          <w:rFonts w:ascii="Courier New" w:eastAsia="Times New Roman" w:hAnsi="Courier New" w:cs="Courier New"/>
          <w:sz w:val="24"/>
          <w:szCs w:val="24"/>
          <w:lang w:eastAsia="en-AU"/>
        </w:rPr>
        <w:t>RNN</w:t>
      </w:r>
      <w:r w:rsidRPr="006B198B">
        <w:rPr>
          <w:rFonts w:ascii="Helvetica" w:eastAsia="Times New Roman" w:hAnsi="Helvetica" w:cs="Helvetica"/>
          <w:sz w:val="24"/>
          <w:szCs w:val="24"/>
          <w:lang w:eastAsia="en-AU"/>
        </w:rPr>
        <w:t xml:space="preserve"> with a dense layer as an output layer with </w:t>
      </w:r>
      <w:r w:rsidRPr="006B198B">
        <w:rPr>
          <w:rFonts w:ascii="Courier New" w:eastAsia="Times New Roman" w:hAnsi="Courier New" w:cs="Courier New"/>
          <w:sz w:val="24"/>
          <w:szCs w:val="24"/>
          <w:lang w:eastAsia="en-AU"/>
        </w:rPr>
        <w:t>one</w:t>
      </w:r>
      <w:r w:rsidRPr="006B198B">
        <w:rPr>
          <w:rFonts w:ascii="Helvetica" w:eastAsia="Times New Roman" w:hAnsi="Helvetica" w:cs="Helvetica"/>
          <w:sz w:val="24"/>
          <w:szCs w:val="24"/>
          <w:lang w:eastAsia="en-AU"/>
        </w:rPr>
        <w:t xml:space="preserve"> neuron. This model requires a sequence of features of </w:t>
      </w:r>
      <w:proofErr w:type="spellStart"/>
      <w:r w:rsidRPr="006B198B">
        <w:rPr>
          <w:rFonts w:ascii="Courier New" w:eastAsia="Times New Roman" w:hAnsi="Courier New" w:cs="Courier New"/>
          <w:sz w:val="24"/>
          <w:szCs w:val="24"/>
          <w:lang w:eastAsia="en-AU"/>
        </w:rPr>
        <w:t>sequence_length</w:t>
      </w:r>
      <w:proofErr w:type="spellEnd"/>
      <w:r w:rsidRPr="006B198B">
        <w:rPr>
          <w:rFonts w:ascii="Helvetica" w:eastAsia="Times New Roman" w:hAnsi="Helvetica" w:cs="Helvetica"/>
          <w:sz w:val="24"/>
          <w:szCs w:val="24"/>
          <w:lang w:eastAsia="en-AU"/>
        </w:rPr>
        <w:t xml:space="preserve"> (in this case, we will pass </w:t>
      </w:r>
      <w:r w:rsidRPr="006B198B">
        <w:rPr>
          <w:rFonts w:ascii="Courier New" w:eastAsia="Times New Roman" w:hAnsi="Courier New" w:cs="Courier New"/>
          <w:sz w:val="24"/>
          <w:szCs w:val="24"/>
          <w:lang w:eastAsia="en-AU"/>
        </w:rPr>
        <w:t xml:space="preserve">50 </w:t>
      </w:r>
      <w:r w:rsidRPr="006B198B">
        <w:rPr>
          <w:rFonts w:ascii="Helvetica" w:eastAsia="Times New Roman" w:hAnsi="Helvetica" w:cs="Helvetica"/>
          <w:sz w:val="24"/>
          <w:szCs w:val="24"/>
          <w:lang w:eastAsia="en-AU"/>
        </w:rPr>
        <w:t>or</w:t>
      </w:r>
      <w:r w:rsidRPr="006B198B">
        <w:rPr>
          <w:rFonts w:ascii="Courier New" w:eastAsia="Times New Roman" w:hAnsi="Courier New" w:cs="Courier New"/>
          <w:sz w:val="24"/>
          <w:szCs w:val="24"/>
          <w:lang w:eastAsia="en-AU"/>
        </w:rPr>
        <w:t xml:space="preserve"> 100</w:t>
      </w:r>
      <w:r w:rsidRPr="006B198B">
        <w:rPr>
          <w:rFonts w:ascii="Helvetica" w:eastAsia="Times New Roman" w:hAnsi="Helvetica" w:cs="Helvetica"/>
          <w:sz w:val="24"/>
          <w:szCs w:val="24"/>
          <w:lang w:eastAsia="en-AU"/>
        </w:rPr>
        <w:t>) consecutive time steps (which are days in this dataset) and outputs a single value which indicates the price of the next time step.</w:t>
      </w:r>
    </w:p>
    <w:p w14:paraId="3BDB8EF7" w14:textId="77777777" w:rsidR="006B198B" w:rsidRPr="006B198B" w:rsidRDefault="006B198B" w:rsidP="006B198B">
      <w:pPr>
        <w:spacing w:before="100" w:beforeAutospacing="1" w:after="100" w:afterAutospacing="1" w:line="240" w:lineRule="auto"/>
        <w:rPr>
          <w:rFonts w:ascii="Times New Roman" w:eastAsia="Times New Roman" w:hAnsi="Times New Roman" w:cs="Times New Roman"/>
          <w:sz w:val="24"/>
          <w:szCs w:val="24"/>
          <w:lang w:eastAsia="en-AU"/>
        </w:rPr>
      </w:pPr>
      <w:r w:rsidRPr="006B198B">
        <w:rPr>
          <w:rFonts w:ascii="Helvetica" w:eastAsia="Times New Roman" w:hAnsi="Helvetica" w:cs="Helvetica"/>
          <w:sz w:val="24"/>
          <w:szCs w:val="24"/>
          <w:lang w:eastAsia="en-AU"/>
        </w:rPr>
        <w:t xml:space="preserve">It also accepts </w:t>
      </w:r>
      <w:proofErr w:type="spellStart"/>
      <w:r w:rsidRPr="006B198B">
        <w:rPr>
          <w:rFonts w:ascii="Courier New" w:eastAsia="Times New Roman" w:hAnsi="Courier New" w:cs="Courier New"/>
          <w:sz w:val="20"/>
          <w:szCs w:val="20"/>
          <w:lang w:eastAsia="en-AU"/>
        </w:rPr>
        <w:t>n_features</w:t>
      </w:r>
      <w:proofErr w:type="spellEnd"/>
      <w:r w:rsidRPr="006B198B">
        <w:rPr>
          <w:rFonts w:ascii="Helvetica" w:eastAsia="Times New Roman" w:hAnsi="Helvetica" w:cs="Helvetica"/>
          <w:sz w:val="24"/>
          <w:szCs w:val="24"/>
          <w:lang w:eastAsia="en-AU"/>
        </w:rPr>
        <w:t xml:space="preserve"> as an argument, which is the number of features we will pass on each sequence, in our case, we'll pass </w:t>
      </w:r>
      <w:proofErr w:type="spellStart"/>
      <w:r w:rsidRPr="006B198B">
        <w:rPr>
          <w:rFonts w:ascii="Courier New" w:eastAsia="Times New Roman" w:hAnsi="Courier New" w:cs="Courier New"/>
          <w:sz w:val="20"/>
          <w:szCs w:val="20"/>
          <w:lang w:eastAsia="en-AU"/>
        </w:rPr>
        <w:t>adjclose</w:t>
      </w:r>
      <w:proofErr w:type="spellEnd"/>
      <w:r w:rsidRPr="006B198B">
        <w:rPr>
          <w:rFonts w:ascii="Helvetica" w:eastAsia="Times New Roman" w:hAnsi="Helvetica" w:cs="Helvetica"/>
          <w:sz w:val="24"/>
          <w:szCs w:val="24"/>
          <w:lang w:eastAsia="en-AU"/>
        </w:rPr>
        <w:t xml:space="preserve">, </w:t>
      </w:r>
      <w:r w:rsidRPr="006B198B">
        <w:rPr>
          <w:rFonts w:ascii="Courier New" w:eastAsia="Times New Roman" w:hAnsi="Courier New" w:cs="Courier New"/>
          <w:sz w:val="20"/>
          <w:szCs w:val="20"/>
          <w:lang w:eastAsia="en-AU"/>
        </w:rPr>
        <w:t>open</w:t>
      </w:r>
      <w:r w:rsidRPr="006B198B">
        <w:rPr>
          <w:rFonts w:ascii="Helvetica" w:eastAsia="Times New Roman" w:hAnsi="Helvetica" w:cs="Helvetica"/>
          <w:sz w:val="24"/>
          <w:szCs w:val="24"/>
          <w:lang w:eastAsia="en-AU"/>
        </w:rPr>
        <w:t xml:space="preserve">, </w:t>
      </w:r>
      <w:r w:rsidRPr="006B198B">
        <w:rPr>
          <w:rFonts w:ascii="Courier New" w:eastAsia="Times New Roman" w:hAnsi="Courier New" w:cs="Courier New"/>
          <w:sz w:val="20"/>
          <w:szCs w:val="20"/>
          <w:lang w:eastAsia="en-AU"/>
        </w:rPr>
        <w:t>high</w:t>
      </w:r>
      <w:r w:rsidRPr="006B198B">
        <w:rPr>
          <w:rFonts w:ascii="Helvetica" w:eastAsia="Times New Roman" w:hAnsi="Helvetica" w:cs="Helvetica"/>
          <w:sz w:val="24"/>
          <w:szCs w:val="24"/>
          <w:lang w:eastAsia="en-AU"/>
        </w:rPr>
        <w:t xml:space="preserve">, </w:t>
      </w:r>
      <w:r w:rsidRPr="006B198B">
        <w:rPr>
          <w:rFonts w:ascii="Courier New" w:eastAsia="Times New Roman" w:hAnsi="Courier New" w:cs="Courier New"/>
          <w:sz w:val="20"/>
          <w:szCs w:val="20"/>
          <w:lang w:eastAsia="en-AU"/>
        </w:rPr>
        <w:t>low</w:t>
      </w:r>
      <w:r w:rsidRPr="006B198B">
        <w:rPr>
          <w:rFonts w:ascii="Helvetica" w:eastAsia="Times New Roman" w:hAnsi="Helvetica" w:cs="Helvetica"/>
          <w:sz w:val="24"/>
          <w:szCs w:val="24"/>
          <w:lang w:eastAsia="en-AU"/>
        </w:rPr>
        <w:t xml:space="preserve"> and </w:t>
      </w:r>
      <w:r w:rsidRPr="006B198B">
        <w:rPr>
          <w:rFonts w:ascii="Courier New" w:eastAsia="Times New Roman" w:hAnsi="Courier New" w:cs="Courier New"/>
          <w:sz w:val="20"/>
          <w:szCs w:val="20"/>
          <w:lang w:eastAsia="en-AU"/>
        </w:rPr>
        <w:t>volume</w:t>
      </w:r>
      <w:r w:rsidRPr="006B198B">
        <w:rPr>
          <w:rFonts w:ascii="Helvetica" w:eastAsia="Times New Roman" w:hAnsi="Helvetica" w:cs="Helvetica"/>
          <w:sz w:val="24"/>
          <w:szCs w:val="24"/>
          <w:lang w:eastAsia="en-AU"/>
        </w:rPr>
        <w:t> columns (</w:t>
      </w:r>
      <w:proofErr w:type="spellStart"/>
      <w:r w:rsidRPr="006B198B">
        <w:rPr>
          <w:rFonts w:ascii="Helvetica" w:eastAsia="Times New Roman" w:hAnsi="Helvetica" w:cs="Helvetica"/>
          <w:sz w:val="24"/>
          <w:szCs w:val="24"/>
          <w:lang w:eastAsia="en-AU"/>
        </w:rPr>
        <w:t>i.e</w:t>
      </w:r>
      <w:proofErr w:type="spellEnd"/>
      <w:r w:rsidRPr="006B198B">
        <w:rPr>
          <w:rFonts w:ascii="Helvetica" w:eastAsia="Times New Roman" w:hAnsi="Helvetica" w:cs="Helvetica"/>
          <w:sz w:val="24"/>
          <w:szCs w:val="24"/>
          <w:lang w:eastAsia="en-AU"/>
        </w:rPr>
        <w:t xml:space="preserve"> 5 features).</w:t>
      </w:r>
    </w:p>
    <w:p w14:paraId="71086AF3" w14:textId="77777777" w:rsidR="006B198B" w:rsidRPr="006B198B" w:rsidRDefault="006B198B" w:rsidP="006B198B">
      <w:pPr>
        <w:spacing w:before="100" w:beforeAutospacing="1" w:after="100" w:afterAutospacing="1" w:line="240" w:lineRule="auto"/>
        <w:rPr>
          <w:rFonts w:ascii="Times New Roman" w:eastAsia="Times New Roman" w:hAnsi="Times New Roman" w:cs="Times New Roman"/>
          <w:sz w:val="24"/>
          <w:szCs w:val="24"/>
          <w:lang w:eastAsia="en-AU"/>
        </w:rPr>
      </w:pPr>
      <w:r w:rsidRPr="006B198B">
        <w:rPr>
          <w:rFonts w:ascii="Helvetica" w:eastAsia="Times New Roman" w:hAnsi="Helvetica" w:cs="Helvetica"/>
          <w:sz w:val="24"/>
          <w:szCs w:val="24"/>
          <w:lang w:eastAsia="en-AU"/>
        </w:rPr>
        <w:t xml:space="preserve">You can tweak the default parameters as you wish, </w:t>
      </w:r>
      <w:proofErr w:type="spellStart"/>
      <w:r w:rsidRPr="006B198B">
        <w:rPr>
          <w:rFonts w:ascii="Courier New" w:eastAsia="Times New Roman" w:hAnsi="Courier New" w:cs="Courier New"/>
          <w:sz w:val="20"/>
          <w:szCs w:val="20"/>
          <w:lang w:eastAsia="en-AU"/>
        </w:rPr>
        <w:t>n_layers</w:t>
      </w:r>
      <w:proofErr w:type="spellEnd"/>
      <w:r w:rsidRPr="006B198B">
        <w:rPr>
          <w:rFonts w:ascii="Helvetica" w:eastAsia="Times New Roman" w:hAnsi="Helvetica" w:cs="Helvetica"/>
          <w:sz w:val="24"/>
          <w:szCs w:val="24"/>
          <w:lang w:eastAsia="en-AU"/>
        </w:rPr>
        <w:t xml:space="preserve"> is the number of RNN layers you want to stack, </w:t>
      </w:r>
      <w:r w:rsidRPr="006B198B">
        <w:rPr>
          <w:rFonts w:ascii="Courier New" w:eastAsia="Times New Roman" w:hAnsi="Courier New" w:cs="Courier New"/>
          <w:sz w:val="20"/>
          <w:szCs w:val="20"/>
          <w:lang w:eastAsia="en-AU"/>
        </w:rPr>
        <w:t>dropout</w:t>
      </w:r>
      <w:r w:rsidRPr="006B198B">
        <w:rPr>
          <w:rFonts w:ascii="Helvetica" w:eastAsia="Times New Roman" w:hAnsi="Helvetica" w:cs="Helvetica"/>
          <w:sz w:val="24"/>
          <w:szCs w:val="24"/>
          <w:lang w:eastAsia="en-AU"/>
        </w:rPr>
        <w:t xml:space="preserve"> is the dropout rate after each RNN layer, </w:t>
      </w:r>
      <w:r w:rsidRPr="006B198B">
        <w:rPr>
          <w:rFonts w:ascii="Courier New" w:eastAsia="Times New Roman" w:hAnsi="Courier New" w:cs="Courier New"/>
          <w:sz w:val="20"/>
          <w:szCs w:val="20"/>
          <w:lang w:eastAsia="en-AU"/>
        </w:rPr>
        <w:t>units</w:t>
      </w:r>
      <w:r w:rsidRPr="006B198B">
        <w:rPr>
          <w:rFonts w:ascii="Helvetica" w:eastAsia="Times New Roman" w:hAnsi="Helvetica" w:cs="Helvetica"/>
          <w:sz w:val="24"/>
          <w:szCs w:val="24"/>
          <w:lang w:eastAsia="en-AU"/>
        </w:rPr>
        <w:t xml:space="preserve"> are the number of RNN </w:t>
      </w:r>
      <w:r w:rsidRPr="006B198B">
        <w:rPr>
          <w:rFonts w:ascii="Courier New" w:eastAsia="Times New Roman" w:hAnsi="Courier New" w:cs="Courier New"/>
          <w:sz w:val="20"/>
          <w:szCs w:val="20"/>
          <w:lang w:eastAsia="en-AU"/>
        </w:rPr>
        <w:t>cell</w:t>
      </w:r>
      <w:r w:rsidRPr="006B198B">
        <w:rPr>
          <w:rFonts w:ascii="Helvetica" w:eastAsia="Times New Roman" w:hAnsi="Helvetica" w:cs="Helvetica"/>
          <w:sz w:val="24"/>
          <w:szCs w:val="24"/>
          <w:lang w:eastAsia="en-AU"/>
        </w:rPr>
        <w:t xml:space="preserve"> units (whether it is </w:t>
      </w:r>
      <w:hyperlink r:id="rId10" w:tgtFrame="_blank" w:tooltip="Long short-term memory" w:history="1">
        <w:r w:rsidRPr="006B198B">
          <w:rPr>
            <w:rFonts w:ascii="Helvetica" w:eastAsia="Times New Roman" w:hAnsi="Helvetica" w:cs="Helvetica"/>
            <w:color w:val="0000FF"/>
            <w:sz w:val="24"/>
            <w:szCs w:val="24"/>
            <w:u w:val="single"/>
            <w:lang w:eastAsia="en-AU"/>
          </w:rPr>
          <w:t>LSTM</w:t>
        </w:r>
      </w:hyperlink>
      <w:r w:rsidRPr="006B198B">
        <w:rPr>
          <w:rFonts w:ascii="Helvetica" w:eastAsia="Times New Roman" w:hAnsi="Helvetica" w:cs="Helvetica"/>
          <w:sz w:val="24"/>
          <w:szCs w:val="24"/>
          <w:lang w:eastAsia="en-AU"/>
        </w:rPr>
        <w:t xml:space="preserve">, </w:t>
      </w:r>
      <w:hyperlink r:id="rId11" w:tgtFrame="_blank" w:tooltip="SimpleRNN " w:history="1">
        <w:proofErr w:type="spellStart"/>
        <w:r w:rsidRPr="006B198B">
          <w:rPr>
            <w:rFonts w:ascii="Helvetica" w:eastAsia="Times New Roman" w:hAnsi="Helvetica" w:cs="Helvetica"/>
            <w:color w:val="0000FF"/>
            <w:sz w:val="24"/>
            <w:szCs w:val="24"/>
            <w:u w:val="single"/>
            <w:lang w:eastAsia="en-AU"/>
          </w:rPr>
          <w:t>SimpleRNN</w:t>
        </w:r>
        <w:proofErr w:type="spellEnd"/>
      </w:hyperlink>
      <w:r w:rsidRPr="006B198B">
        <w:rPr>
          <w:rFonts w:ascii="Helvetica" w:eastAsia="Times New Roman" w:hAnsi="Helvetica" w:cs="Helvetica"/>
          <w:sz w:val="24"/>
          <w:szCs w:val="24"/>
          <w:lang w:eastAsia="en-AU"/>
        </w:rPr>
        <w:t xml:space="preserve">, or </w:t>
      </w:r>
      <w:hyperlink r:id="rId12" w:tgtFrame="_blank" w:tooltip="Gated Recurrent Unit" w:history="1">
        <w:r w:rsidRPr="006B198B">
          <w:rPr>
            <w:rFonts w:ascii="Helvetica" w:eastAsia="Times New Roman" w:hAnsi="Helvetica" w:cs="Helvetica"/>
            <w:color w:val="0000FF"/>
            <w:sz w:val="24"/>
            <w:szCs w:val="24"/>
            <w:u w:val="single"/>
            <w:lang w:eastAsia="en-AU"/>
          </w:rPr>
          <w:t>GRU</w:t>
        </w:r>
      </w:hyperlink>
      <w:r w:rsidRPr="006B198B">
        <w:rPr>
          <w:rFonts w:ascii="Helvetica" w:eastAsia="Times New Roman" w:hAnsi="Helvetica" w:cs="Helvetica"/>
          <w:sz w:val="24"/>
          <w:szCs w:val="24"/>
          <w:lang w:eastAsia="en-AU"/>
        </w:rPr>
        <w:t xml:space="preserve">), </w:t>
      </w:r>
      <w:r w:rsidRPr="006B198B">
        <w:rPr>
          <w:rFonts w:ascii="Courier New" w:eastAsia="Times New Roman" w:hAnsi="Courier New" w:cs="Courier New"/>
          <w:sz w:val="20"/>
          <w:szCs w:val="20"/>
          <w:lang w:eastAsia="en-AU"/>
        </w:rPr>
        <w:t>bidirectional</w:t>
      </w:r>
      <w:r w:rsidRPr="006B198B">
        <w:rPr>
          <w:rFonts w:ascii="Helvetica" w:eastAsia="Times New Roman" w:hAnsi="Helvetica" w:cs="Helvetica"/>
          <w:sz w:val="24"/>
          <w:szCs w:val="24"/>
          <w:lang w:eastAsia="en-AU"/>
        </w:rPr>
        <w:t xml:space="preserve"> is a </w:t>
      </w:r>
      <w:proofErr w:type="spellStart"/>
      <w:r w:rsidRPr="006B198B">
        <w:rPr>
          <w:rFonts w:ascii="Helvetica" w:eastAsia="Times New Roman" w:hAnsi="Helvetica" w:cs="Helvetica"/>
          <w:sz w:val="24"/>
          <w:szCs w:val="24"/>
          <w:lang w:eastAsia="en-AU"/>
        </w:rPr>
        <w:t>boolean</w:t>
      </w:r>
      <w:proofErr w:type="spellEnd"/>
      <w:r w:rsidRPr="006B198B">
        <w:rPr>
          <w:rFonts w:ascii="Helvetica" w:eastAsia="Times New Roman" w:hAnsi="Helvetica" w:cs="Helvetica"/>
          <w:sz w:val="24"/>
          <w:szCs w:val="24"/>
          <w:lang w:eastAsia="en-AU"/>
        </w:rPr>
        <w:t xml:space="preserve"> that indicates whether to use </w:t>
      </w:r>
      <w:hyperlink r:id="rId13" w:tgtFrame="_blank" w:tooltip="Bidirectional recurrent neural networks" w:history="1">
        <w:r w:rsidRPr="006B198B">
          <w:rPr>
            <w:rFonts w:ascii="Helvetica" w:eastAsia="Times New Roman" w:hAnsi="Helvetica" w:cs="Helvetica"/>
            <w:color w:val="0000FF"/>
            <w:sz w:val="24"/>
            <w:szCs w:val="24"/>
            <w:u w:val="single"/>
            <w:lang w:eastAsia="en-AU"/>
          </w:rPr>
          <w:t>bidirectional RNNs</w:t>
        </w:r>
      </w:hyperlink>
      <w:r w:rsidRPr="006B198B">
        <w:rPr>
          <w:rFonts w:ascii="Helvetica" w:eastAsia="Times New Roman" w:hAnsi="Helvetica" w:cs="Helvetica"/>
          <w:sz w:val="24"/>
          <w:szCs w:val="24"/>
          <w:lang w:eastAsia="en-AU"/>
        </w:rPr>
        <w:t>, experiment with those!</w:t>
      </w:r>
    </w:p>
    <w:p w14:paraId="12360A3F" w14:textId="77777777" w:rsidR="006B198B" w:rsidRDefault="006B198B"/>
    <w:p w14:paraId="0AE363A8" w14:textId="77777777" w:rsidR="00886A61" w:rsidRDefault="00886A61"/>
    <w:p w14:paraId="62B0D1A7" w14:textId="77777777" w:rsidR="00886A61" w:rsidRDefault="00886A61"/>
    <w:p w14:paraId="1034E405" w14:textId="77777777" w:rsidR="00886A61" w:rsidRDefault="00886A61"/>
    <w:p w14:paraId="4F01E443" w14:textId="77777777" w:rsidR="00886A61" w:rsidRDefault="00886A61"/>
    <w:p w14:paraId="656527D7" w14:textId="77777777" w:rsidR="00886A61" w:rsidRDefault="00886A61"/>
    <w:p w14:paraId="13EA20ED" w14:textId="77777777" w:rsidR="00886A61" w:rsidRDefault="00886A61"/>
    <w:p w14:paraId="01E1E175" w14:textId="77777777" w:rsidR="00886A61" w:rsidRDefault="00886A61"/>
    <w:p w14:paraId="0BA366AD" w14:textId="77777777" w:rsidR="00886A61" w:rsidRDefault="00886A61"/>
    <w:p w14:paraId="0F6B178E" w14:textId="77777777" w:rsidR="00886A61" w:rsidRPr="00886A61" w:rsidRDefault="00886A61" w:rsidP="00886A61">
      <w:p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Helvetica" w:eastAsia="Times New Roman" w:hAnsi="Helvetica" w:cs="Helvetica"/>
          <w:sz w:val="24"/>
          <w:szCs w:val="24"/>
          <w:lang w:eastAsia="en-AU"/>
        </w:rPr>
        <w:lastRenderedPageBreak/>
        <w:t xml:space="preserve">So the above code is all about defining all the hyperparameters we </w:t>
      </w:r>
      <w:proofErr w:type="spellStart"/>
      <w:r w:rsidRPr="00886A61">
        <w:rPr>
          <w:rFonts w:ascii="Helvetica" w:eastAsia="Times New Roman" w:hAnsi="Helvetica" w:cs="Helvetica"/>
          <w:sz w:val="24"/>
          <w:szCs w:val="24"/>
          <w:lang w:eastAsia="en-AU"/>
        </w:rPr>
        <w:t>gonna</w:t>
      </w:r>
      <w:proofErr w:type="spellEnd"/>
      <w:r w:rsidRPr="00886A61">
        <w:rPr>
          <w:rFonts w:ascii="Helvetica" w:eastAsia="Times New Roman" w:hAnsi="Helvetica" w:cs="Helvetica"/>
          <w:sz w:val="24"/>
          <w:szCs w:val="24"/>
          <w:lang w:eastAsia="en-AU"/>
        </w:rPr>
        <w:t xml:space="preserve"> use; we explained some of them while we didn't explain the others:</w:t>
      </w:r>
    </w:p>
    <w:p w14:paraId="1A73698C"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TEST_SIZE</w:t>
      </w:r>
      <w:r w:rsidRPr="00886A61">
        <w:rPr>
          <w:rFonts w:ascii="Helvetica" w:eastAsia="Times New Roman" w:hAnsi="Helvetica" w:cs="Helvetica"/>
          <w:sz w:val="24"/>
          <w:szCs w:val="24"/>
          <w:lang w:eastAsia="en-AU"/>
        </w:rPr>
        <w:t xml:space="preserve">: The testing set rate. For instance, </w:t>
      </w:r>
      <w:r w:rsidRPr="00886A61">
        <w:rPr>
          <w:rFonts w:ascii="Courier New" w:eastAsia="Times New Roman" w:hAnsi="Courier New" w:cs="Courier New"/>
          <w:sz w:val="20"/>
          <w:szCs w:val="20"/>
          <w:lang w:eastAsia="en-AU"/>
        </w:rPr>
        <w:t>0.2</w:t>
      </w:r>
      <w:r w:rsidRPr="00886A61">
        <w:rPr>
          <w:rFonts w:ascii="Helvetica" w:eastAsia="Times New Roman" w:hAnsi="Helvetica" w:cs="Helvetica"/>
          <w:sz w:val="24"/>
          <w:szCs w:val="24"/>
          <w:lang w:eastAsia="en-AU"/>
        </w:rPr>
        <w:t xml:space="preserve"> means </w:t>
      </w:r>
      <w:r w:rsidRPr="00886A61">
        <w:rPr>
          <w:rFonts w:ascii="Courier New" w:eastAsia="Times New Roman" w:hAnsi="Courier New" w:cs="Courier New"/>
          <w:sz w:val="20"/>
          <w:szCs w:val="20"/>
          <w:lang w:eastAsia="en-AU"/>
        </w:rPr>
        <w:t>20%</w:t>
      </w:r>
      <w:r w:rsidRPr="00886A61">
        <w:rPr>
          <w:rFonts w:ascii="Helvetica" w:eastAsia="Times New Roman" w:hAnsi="Helvetica" w:cs="Helvetica"/>
          <w:sz w:val="24"/>
          <w:szCs w:val="24"/>
          <w:lang w:eastAsia="en-AU"/>
        </w:rPr>
        <w:t xml:space="preserve"> of the total dataset.</w:t>
      </w:r>
    </w:p>
    <w:p w14:paraId="58A4D3DC"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FEATURE_COLUMNS</w:t>
      </w:r>
      <w:r w:rsidRPr="00886A61">
        <w:rPr>
          <w:rFonts w:ascii="Helvetica" w:eastAsia="Times New Roman" w:hAnsi="Helvetica" w:cs="Helvetica"/>
          <w:sz w:val="24"/>
          <w:szCs w:val="24"/>
          <w:lang w:eastAsia="en-AU"/>
        </w:rPr>
        <w:t xml:space="preserve">: The features we </w:t>
      </w:r>
      <w:proofErr w:type="spellStart"/>
      <w:r w:rsidRPr="00886A61">
        <w:rPr>
          <w:rFonts w:ascii="Helvetica" w:eastAsia="Times New Roman" w:hAnsi="Helvetica" w:cs="Helvetica"/>
          <w:sz w:val="24"/>
          <w:szCs w:val="24"/>
          <w:lang w:eastAsia="en-AU"/>
        </w:rPr>
        <w:t>gonna</w:t>
      </w:r>
      <w:proofErr w:type="spellEnd"/>
      <w:r w:rsidRPr="00886A61">
        <w:rPr>
          <w:rFonts w:ascii="Helvetica" w:eastAsia="Times New Roman" w:hAnsi="Helvetica" w:cs="Helvetica"/>
          <w:sz w:val="24"/>
          <w:szCs w:val="24"/>
          <w:lang w:eastAsia="en-AU"/>
        </w:rPr>
        <w:t xml:space="preserve"> use to predict the next price value.</w:t>
      </w:r>
    </w:p>
    <w:p w14:paraId="46607B02"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N_LAYERS</w:t>
      </w:r>
      <w:r w:rsidRPr="00886A61">
        <w:rPr>
          <w:rFonts w:ascii="Helvetica" w:eastAsia="Times New Roman" w:hAnsi="Helvetica" w:cs="Helvetica"/>
          <w:sz w:val="24"/>
          <w:szCs w:val="24"/>
          <w:lang w:eastAsia="en-AU"/>
        </w:rPr>
        <w:t>: Number of RNN layers to use.</w:t>
      </w:r>
    </w:p>
    <w:p w14:paraId="7E5BDEA1"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CELL</w:t>
      </w:r>
      <w:r w:rsidRPr="00886A61">
        <w:rPr>
          <w:rFonts w:ascii="Helvetica" w:eastAsia="Times New Roman" w:hAnsi="Helvetica" w:cs="Helvetica"/>
          <w:sz w:val="24"/>
          <w:szCs w:val="24"/>
          <w:lang w:eastAsia="en-AU"/>
        </w:rPr>
        <w:t>: RNN cell to use, default is LSTM.</w:t>
      </w:r>
    </w:p>
    <w:p w14:paraId="2578BDB3"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UNITS</w:t>
      </w:r>
      <w:r w:rsidRPr="00886A61">
        <w:rPr>
          <w:rFonts w:ascii="Helvetica" w:eastAsia="Times New Roman" w:hAnsi="Helvetica" w:cs="Helvetica"/>
          <w:sz w:val="24"/>
          <w:szCs w:val="24"/>
          <w:lang w:eastAsia="en-AU"/>
        </w:rPr>
        <w:t xml:space="preserve">: Number of </w:t>
      </w:r>
      <w:r w:rsidRPr="00886A61">
        <w:rPr>
          <w:rFonts w:ascii="Courier New" w:eastAsia="Times New Roman" w:hAnsi="Courier New" w:cs="Courier New"/>
          <w:sz w:val="20"/>
          <w:szCs w:val="20"/>
          <w:lang w:eastAsia="en-AU"/>
        </w:rPr>
        <w:t>cell</w:t>
      </w:r>
      <w:r w:rsidRPr="00886A61">
        <w:rPr>
          <w:rFonts w:ascii="Helvetica" w:eastAsia="Times New Roman" w:hAnsi="Helvetica" w:cs="Helvetica"/>
          <w:sz w:val="24"/>
          <w:szCs w:val="24"/>
          <w:lang w:eastAsia="en-AU"/>
        </w:rPr>
        <w:t xml:space="preserve"> units.</w:t>
      </w:r>
    </w:p>
    <w:p w14:paraId="24125592"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DROPOUT</w:t>
      </w:r>
      <w:r w:rsidRPr="00886A61">
        <w:rPr>
          <w:rFonts w:ascii="Helvetica" w:eastAsia="Times New Roman" w:hAnsi="Helvetica" w:cs="Helvetica"/>
          <w:sz w:val="24"/>
          <w:szCs w:val="24"/>
          <w:lang w:eastAsia="en-AU"/>
        </w:rPr>
        <w:t xml:space="preserve">: The </w:t>
      </w:r>
      <w:hyperlink r:id="rId14" w:tgtFrame="_blank" w:tooltip="Dropout Regularization using PyTorch in Python" w:history="1">
        <w:r w:rsidRPr="00886A61">
          <w:rPr>
            <w:rFonts w:ascii="Helvetica" w:eastAsia="Times New Roman" w:hAnsi="Helvetica" w:cs="Helvetica"/>
            <w:color w:val="0000FF"/>
            <w:sz w:val="24"/>
            <w:szCs w:val="24"/>
            <w:u w:val="single"/>
            <w:lang w:eastAsia="en-AU"/>
          </w:rPr>
          <w:t>dropout</w:t>
        </w:r>
      </w:hyperlink>
      <w:r w:rsidRPr="00886A61">
        <w:rPr>
          <w:rFonts w:ascii="Helvetica" w:eastAsia="Times New Roman" w:hAnsi="Helvetica" w:cs="Helvetica"/>
          <w:sz w:val="24"/>
          <w:szCs w:val="24"/>
          <w:lang w:eastAsia="en-AU"/>
        </w:rPr>
        <w:t xml:space="preserve"> rate is the probability of not training a given node in a layer, where 0.0 means no dropout at all. This regularization can help the model not overfit our training data. Check </w:t>
      </w:r>
      <w:hyperlink r:id="rId15" w:tgtFrame="_blank" w:tooltip="Dropout Regularization using PyTorch in Python" w:history="1">
        <w:r w:rsidRPr="00886A61">
          <w:rPr>
            <w:rFonts w:ascii="Helvetica" w:eastAsia="Times New Roman" w:hAnsi="Helvetica" w:cs="Helvetica"/>
            <w:color w:val="0000FF"/>
            <w:sz w:val="24"/>
            <w:szCs w:val="24"/>
            <w:u w:val="single"/>
            <w:lang w:eastAsia="en-AU"/>
          </w:rPr>
          <w:t>this tutorial</w:t>
        </w:r>
      </w:hyperlink>
      <w:r w:rsidRPr="00886A61">
        <w:rPr>
          <w:rFonts w:ascii="Helvetica" w:eastAsia="Times New Roman" w:hAnsi="Helvetica" w:cs="Helvetica"/>
          <w:sz w:val="24"/>
          <w:szCs w:val="24"/>
          <w:lang w:eastAsia="en-AU"/>
        </w:rPr>
        <w:t xml:space="preserve"> for more information about dropout regularization.</w:t>
      </w:r>
    </w:p>
    <w:p w14:paraId="6E6977D6"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BIDIRECTIONAL</w:t>
      </w:r>
      <w:r w:rsidRPr="00886A61">
        <w:rPr>
          <w:rFonts w:ascii="Helvetica" w:eastAsia="Times New Roman" w:hAnsi="Helvetica" w:cs="Helvetica"/>
          <w:sz w:val="24"/>
          <w:szCs w:val="24"/>
          <w:lang w:eastAsia="en-AU"/>
        </w:rPr>
        <w:t xml:space="preserve">: Whether to use </w:t>
      </w:r>
      <w:hyperlink r:id="rId16" w:tgtFrame="_blank" w:tooltip="bidirectional recurrent neural network" w:history="1">
        <w:r w:rsidRPr="00886A61">
          <w:rPr>
            <w:rFonts w:ascii="Helvetica" w:eastAsia="Times New Roman" w:hAnsi="Helvetica" w:cs="Helvetica"/>
            <w:color w:val="0000FF"/>
            <w:sz w:val="24"/>
            <w:szCs w:val="24"/>
            <w:u w:val="single"/>
            <w:lang w:eastAsia="en-AU"/>
          </w:rPr>
          <w:t>bidirectional recurrent neural networks</w:t>
        </w:r>
      </w:hyperlink>
      <w:r w:rsidRPr="00886A61">
        <w:rPr>
          <w:rFonts w:ascii="Helvetica" w:eastAsia="Times New Roman" w:hAnsi="Helvetica" w:cs="Helvetica"/>
          <w:sz w:val="24"/>
          <w:szCs w:val="24"/>
          <w:lang w:eastAsia="en-AU"/>
        </w:rPr>
        <w:t>.</w:t>
      </w:r>
    </w:p>
    <w:p w14:paraId="5F27369D"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LOSS</w:t>
      </w:r>
      <w:r w:rsidRPr="00886A61">
        <w:rPr>
          <w:rFonts w:ascii="Helvetica" w:eastAsia="Times New Roman" w:hAnsi="Helvetica" w:cs="Helvetica"/>
          <w:sz w:val="24"/>
          <w:szCs w:val="24"/>
          <w:lang w:eastAsia="en-AU"/>
        </w:rPr>
        <w:t xml:space="preserve">: Loss function to use for this regression problem, we're using </w:t>
      </w:r>
      <w:hyperlink r:id="rId17" w:tgtFrame="_blank" w:tooltip="Huber loss" w:history="1">
        <w:r w:rsidRPr="00886A61">
          <w:rPr>
            <w:rFonts w:ascii="Helvetica" w:eastAsia="Times New Roman" w:hAnsi="Helvetica" w:cs="Helvetica"/>
            <w:color w:val="0000FF"/>
            <w:sz w:val="24"/>
            <w:szCs w:val="24"/>
            <w:u w:val="single"/>
            <w:lang w:eastAsia="en-AU"/>
          </w:rPr>
          <w:t>Huber loss</w:t>
        </w:r>
      </w:hyperlink>
      <w:r w:rsidRPr="00886A61">
        <w:rPr>
          <w:rFonts w:ascii="Helvetica" w:eastAsia="Times New Roman" w:hAnsi="Helvetica" w:cs="Helvetica"/>
          <w:sz w:val="24"/>
          <w:szCs w:val="24"/>
          <w:lang w:eastAsia="en-AU"/>
        </w:rPr>
        <w:t>, you can use mean absolute error (</w:t>
      </w:r>
      <w:proofErr w:type="spellStart"/>
      <w:r w:rsidRPr="00886A61">
        <w:rPr>
          <w:rFonts w:ascii="Courier New" w:eastAsia="Times New Roman" w:hAnsi="Courier New" w:cs="Courier New"/>
          <w:sz w:val="20"/>
          <w:szCs w:val="20"/>
          <w:lang w:eastAsia="en-AU"/>
        </w:rPr>
        <w:t>mae</w:t>
      </w:r>
      <w:proofErr w:type="spellEnd"/>
      <w:r w:rsidRPr="00886A61">
        <w:rPr>
          <w:rFonts w:ascii="Helvetica" w:eastAsia="Times New Roman" w:hAnsi="Helvetica" w:cs="Helvetica"/>
          <w:sz w:val="24"/>
          <w:szCs w:val="24"/>
          <w:lang w:eastAsia="en-AU"/>
        </w:rPr>
        <w:t>) or mean squared error (</w:t>
      </w:r>
      <w:proofErr w:type="spellStart"/>
      <w:r w:rsidRPr="00886A61">
        <w:rPr>
          <w:rFonts w:ascii="Courier New" w:eastAsia="Times New Roman" w:hAnsi="Courier New" w:cs="Courier New"/>
          <w:sz w:val="20"/>
          <w:szCs w:val="20"/>
          <w:lang w:eastAsia="en-AU"/>
        </w:rPr>
        <w:t>mse</w:t>
      </w:r>
      <w:proofErr w:type="spellEnd"/>
      <w:r w:rsidRPr="00886A61">
        <w:rPr>
          <w:rFonts w:ascii="Helvetica" w:eastAsia="Times New Roman" w:hAnsi="Helvetica" w:cs="Helvetica"/>
          <w:sz w:val="24"/>
          <w:szCs w:val="24"/>
          <w:lang w:eastAsia="en-AU"/>
        </w:rPr>
        <w:t>) as well.</w:t>
      </w:r>
    </w:p>
    <w:p w14:paraId="7E671832"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OPTIMIZER</w:t>
      </w:r>
      <w:r w:rsidRPr="00886A61">
        <w:rPr>
          <w:rFonts w:ascii="Helvetica" w:eastAsia="Times New Roman" w:hAnsi="Helvetica" w:cs="Helvetica"/>
          <w:sz w:val="24"/>
          <w:szCs w:val="24"/>
          <w:lang w:eastAsia="en-AU"/>
        </w:rPr>
        <w:t xml:space="preserve">: Optimization algorithm to use, defaulting to </w:t>
      </w:r>
      <w:hyperlink r:id="rId18" w:tgtFrame="_blank" w:tooltip="Adam optimizer" w:history="1">
        <w:r w:rsidRPr="00886A61">
          <w:rPr>
            <w:rFonts w:ascii="Helvetica" w:eastAsia="Times New Roman" w:hAnsi="Helvetica" w:cs="Helvetica"/>
            <w:color w:val="0000FF"/>
            <w:sz w:val="24"/>
            <w:szCs w:val="24"/>
            <w:u w:val="single"/>
            <w:lang w:eastAsia="en-AU"/>
          </w:rPr>
          <w:t>Adam</w:t>
        </w:r>
      </w:hyperlink>
      <w:r w:rsidRPr="00886A61">
        <w:rPr>
          <w:rFonts w:ascii="Helvetica" w:eastAsia="Times New Roman" w:hAnsi="Helvetica" w:cs="Helvetica"/>
          <w:sz w:val="24"/>
          <w:szCs w:val="24"/>
          <w:lang w:eastAsia="en-AU"/>
        </w:rPr>
        <w:t>.</w:t>
      </w:r>
    </w:p>
    <w:p w14:paraId="54183D55"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BATCH_SIZE</w:t>
      </w:r>
      <w:r w:rsidRPr="00886A61">
        <w:rPr>
          <w:rFonts w:ascii="Helvetica" w:eastAsia="Times New Roman" w:hAnsi="Helvetica" w:cs="Helvetica"/>
          <w:sz w:val="24"/>
          <w:szCs w:val="24"/>
          <w:lang w:eastAsia="en-AU"/>
        </w:rPr>
        <w:t>: The number of data samples to use on each training iteration.</w:t>
      </w:r>
    </w:p>
    <w:p w14:paraId="40F5D9CB" w14:textId="77777777" w:rsidR="00886A61" w:rsidRPr="00886A61" w:rsidRDefault="00886A61" w:rsidP="00886A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886A61">
        <w:rPr>
          <w:rFonts w:ascii="Courier New" w:eastAsia="Times New Roman" w:hAnsi="Courier New" w:cs="Courier New"/>
          <w:sz w:val="20"/>
          <w:szCs w:val="20"/>
          <w:lang w:eastAsia="en-AU"/>
        </w:rPr>
        <w:t>EPOCHS</w:t>
      </w:r>
      <w:r w:rsidRPr="00886A61">
        <w:rPr>
          <w:rFonts w:ascii="Helvetica" w:eastAsia="Times New Roman" w:hAnsi="Helvetica" w:cs="Helvetica"/>
          <w:sz w:val="24"/>
          <w:szCs w:val="24"/>
          <w:lang w:eastAsia="en-AU"/>
        </w:rPr>
        <w:t>: The number of times the learning algorithm will pass through the entire training dataset, we used 500 here, but try to increase it further.</w:t>
      </w:r>
    </w:p>
    <w:p w14:paraId="138E96EC" w14:textId="2E8446E0" w:rsidR="00886A61" w:rsidRDefault="006A47E4">
      <w:r>
        <w:rPr>
          <w:rFonts w:ascii="Helvetica" w:hAnsi="Helvetica" w:cs="Helvetica"/>
        </w:rPr>
        <w:t xml:space="preserve">We used </w:t>
      </w:r>
      <w:hyperlink r:id="rId19" w:tgtFrame="_blank" w:tooltip="ModelCheckpoint" w:history="1">
        <w:proofErr w:type="spellStart"/>
        <w:r>
          <w:rPr>
            <w:rStyle w:val="Hyperlink"/>
            <w:rFonts w:ascii="Helvetica" w:hAnsi="Helvetica" w:cs="Helvetica"/>
          </w:rPr>
          <w:t>ModelCheckpoint</w:t>
        </w:r>
        <w:proofErr w:type="spellEnd"/>
      </w:hyperlink>
      <w:r>
        <w:rPr>
          <w:rFonts w:ascii="Helvetica" w:hAnsi="Helvetica" w:cs="Helvetica"/>
        </w:rPr>
        <w:t xml:space="preserve">, which saves our model in each epoch during the training. We also used </w:t>
      </w:r>
      <w:hyperlink r:id="rId20" w:tgtFrame="_blank" w:tooltip="TensorBoard: TensorFlow's visualization toolkit" w:history="1">
        <w:proofErr w:type="spellStart"/>
        <w:r>
          <w:rPr>
            <w:rStyle w:val="Hyperlink"/>
            <w:rFonts w:ascii="Helvetica" w:hAnsi="Helvetica" w:cs="Helvetica"/>
          </w:rPr>
          <w:t>TensorBoard</w:t>
        </w:r>
        <w:proofErr w:type="spellEnd"/>
      </w:hyperlink>
      <w:r>
        <w:rPr>
          <w:rFonts w:ascii="Helvetica" w:hAnsi="Helvetica" w:cs="Helvetica"/>
        </w:rPr>
        <w:t xml:space="preserve"> to visualize the model performance in the training process.</w:t>
      </w:r>
    </w:p>
    <w:p w14:paraId="291EACA4" w14:textId="77777777" w:rsidR="00886A61" w:rsidRDefault="00886A61"/>
    <w:p w14:paraId="47E62030" w14:textId="77777777" w:rsidR="00886A61" w:rsidRDefault="00886A61"/>
    <w:p w14:paraId="749B3391" w14:textId="77777777" w:rsidR="00764D28" w:rsidRDefault="00764D28" w:rsidP="00764D28">
      <w:pPr>
        <w:pStyle w:val="NormalWeb"/>
      </w:pPr>
      <w:r>
        <w:rPr>
          <w:rFonts w:ascii="Helvetica" w:hAnsi="Helvetica" w:cs="Helvetica"/>
        </w:rPr>
        <w:t xml:space="preserve">After the training ends (or during the training), try to run </w:t>
      </w:r>
      <w:proofErr w:type="spellStart"/>
      <w:r>
        <w:rPr>
          <w:rStyle w:val="HTMLCode"/>
        </w:rPr>
        <w:t>tensorboard</w:t>
      </w:r>
      <w:proofErr w:type="spellEnd"/>
      <w:r>
        <w:rPr>
          <w:rFonts w:ascii="Helvetica" w:hAnsi="Helvetica" w:cs="Helvetica"/>
        </w:rPr>
        <w:t xml:space="preserve"> using this command:</w:t>
      </w:r>
    </w:p>
    <w:p w14:paraId="0116325F" w14:textId="77777777" w:rsidR="00764D28" w:rsidRDefault="00764D28" w:rsidP="00764D28">
      <w:pPr>
        <w:pStyle w:val="HTMLPreformatted"/>
      </w:pPr>
      <w:proofErr w:type="spellStart"/>
      <w:r>
        <w:rPr>
          <w:rStyle w:val="HTMLCode"/>
        </w:rPr>
        <w:t>tensorboard</w:t>
      </w:r>
      <w:proofErr w:type="spellEnd"/>
      <w:r>
        <w:rPr>
          <w:rStyle w:val="HTMLCode"/>
        </w:rPr>
        <w:t xml:space="preserve"> </w:t>
      </w:r>
      <w:r>
        <w:rPr>
          <w:rStyle w:val="token"/>
        </w:rPr>
        <w:t>--</w:t>
      </w:r>
      <w:proofErr w:type="spellStart"/>
      <w:r>
        <w:rPr>
          <w:rStyle w:val="HTMLCode"/>
        </w:rPr>
        <w:t>logdir</w:t>
      </w:r>
      <w:proofErr w:type="spellEnd"/>
      <w:r>
        <w:rPr>
          <w:rStyle w:val="token"/>
        </w:rPr>
        <w:t>="logs"</w:t>
      </w:r>
    </w:p>
    <w:p w14:paraId="4B97212E" w14:textId="77777777" w:rsidR="00764D28" w:rsidRDefault="00764D28" w:rsidP="00764D28">
      <w:pPr>
        <w:pStyle w:val="NormalWeb"/>
      </w:pPr>
      <w:r>
        <w:rPr>
          <w:rFonts w:ascii="Helvetica" w:hAnsi="Helvetica" w:cs="Helvetica"/>
        </w:rPr>
        <w:t xml:space="preserve">Now, this will start a local </w:t>
      </w:r>
      <w:r>
        <w:rPr>
          <w:rFonts w:ascii="Courier New" w:hAnsi="Courier New" w:cs="Courier New"/>
        </w:rPr>
        <w:t>HTTP</w:t>
      </w:r>
      <w:r>
        <w:rPr>
          <w:rFonts w:ascii="Helvetica" w:hAnsi="Helvetica" w:cs="Helvetica"/>
        </w:rPr>
        <w:t xml:space="preserve"> server at </w:t>
      </w:r>
      <w:r>
        <w:rPr>
          <w:rFonts w:ascii="Courier New" w:hAnsi="Courier New" w:cs="Courier New"/>
        </w:rPr>
        <w:t>localhost:6006; after</w:t>
      </w:r>
      <w:r>
        <w:rPr>
          <w:rFonts w:ascii="Helvetica" w:hAnsi="Helvetica" w:cs="Helvetica"/>
        </w:rPr>
        <w:t> going to the browser, you'll see something similar to this:</w:t>
      </w:r>
    </w:p>
    <w:p w14:paraId="7FE0C42A" w14:textId="0EB1C899" w:rsidR="00764D28" w:rsidRDefault="00764D28" w:rsidP="00764D28">
      <w:pPr>
        <w:pStyle w:val="NormalWeb"/>
      </w:pPr>
      <w:r>
        <w:rPr>
          <w:rFonts w:ascii="Helvetica" w:hAnsi="Helvetica" w:cs="Helvetica"/>
          <w:noProof/>
        </w:rPr>
        <w:drawing>
          <wp:inline distT="0" distB="0" distL="0" distR="0" wp14:anchorId="20FF137C" wp14:editId="5EBCDE87">
            <wp:extent cx="5715000" cy="2181225"/>
            <wp:effectExtent l="0" t="0" r="0" b="9525"/>
            <wp:docPr id="1" name="Picture 1" descr="Mean Squared Error over time during the training of Stock price predi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quared Error over time during the training of Stock price predic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14:paraId="6CD27E7C" w14:textId="77777777" w:rsidR="00764D28" w:rsidRDefault="00764D28" w:rsidP="00764D28">
      <w:pPr>
        <w:pStyle w:val="NormalWeb"/>
      </w:pPr>
      <w:r>
        <w:rPr>
          <w:rFonts w:ascii="Helvetica" w:hAnsi="Helvetica" w:cs="Helvetica"/>
        </w:rPr>
        <w:lastRenderedPageBreak/>
        <w:t xml:space="preserve">The loss is </w:t>
      </w:r>
      <w:hyperlink r:id="rId22" w:tgtFrame="_blank" w:tooltip="Huber loss" w:history="1">
        <w:r>
          <w:rPr>
            <w:rStyle w:val="Hyperlink"/>
            <w:rFonts w:ascii="Helvetica" w:hAnsi="Helvetica" w:cs="Helvetica"/>
          </w:rPr>
          <w:t>Huber loss</w:t>
        </w:r>
      </w:hyperlink>
      <w:r>
        <w:rPr>
          <w:rFonts w:ascii="Helvetica" w:hAnsi="Helvetica" w:cs="Helvetica"/>
        </w:rPr>
        <w:t xml:space="preserve"> as specified in the </w:t>
      </w:r>
      <w:r>
        <w:rPr>
          <w:rStyle w:val="HTMLCode"/>
        </w:rPr>
        <w:t>LOSS</w:t>
      </w:r>
      <w:r>
        <w:rPr>
          <w:rFonts w:ascii="Helvetica" w:hAnsi="Helvetica" w:cs="Helvetica"/>
        </w:rPr>
        <w:t xml:space="preserve"> parameter (you can always change it to </w:t>
      </w:r>
      <w:hyperlink r:id="rId23" w:tgtFrame="_blank" w:tooltip="mean absolute error" w:history="1">
        <w:r>
          <w:rPr>
            <w:rStyle w:val="Hyperlink"/>
            <w:rFonts w:ascii="Helvetica" w:hAnsi="Helvetica" w:cs="Helvetica"/>
          </w:rPr>
          <w:t>mean absolute error</w:t>
        </w:r>
      </w:hyperlink>
      <w:r>
        <w:rPr>
          <w:rFonts w:ascii="Helvetica" w:hAnsi="Helvetica" w:cs="Helvetica"/>
        </w:rPr>
        <w:t xml:space="preserve"> or </w:t>
      </w:r>
      <w:hyperlink r:id="rId24" w:tgtFrame="_blank" w:tooltip="mean squared error" w:history="1">
        <w:r>
          <w:rPr>
            <w:rStyle w:val="Hyperlink"/>
            <w:rFonts w:ascii="Helvetica" w:hAnsi="Helvetica" w:cs="Helvetica"/>
          </w:rPr>
          <w:t>mean squared error</w:t>
        </w:r>
      </w:hyperlink>
      <w:r>
        <w:rPr>
          <w:rFonts w:ascii="Helvetica" w:hAnsi="Helvetica" w:cs="Helvetica"/>
        </w:rPr>
        <w:t>), the curve is the validation loss. As you can see, it is significantly decreasing over time. You can also increase the number of epochs to get much better results.</w:t>
      </w:r>
    </w:p>
    <w:p w14:paraId="2755D1AE" w14:textId="171B98EC" w:rsidR="00886A61" w:rsidRDefault="00764D28">
      <w:pPr>
        <w:rPr>
          <w:rFonts w:ascii="Helvetica" w:hAnsi="Helvetica" w:cs="Helvetica"/>
        </w:rPr>
      </w:pPr>
      <w:r>
        <w:rPr>
          <w:rFonts w:ascii="Helvetica" w:hAnsi="Helvetica" w:cs="Helvetica"/>
        </w:rPr>
        <w:t xml:space="preserve">Now that we've trained our model, let's evaluate it and see how it's doing on the testing set. The below function takes a pandas </w:t>
      </w:r>
      <w:proofErr w:type="spellStart"/>
      <w:r>
        <w:rPr>
          <w:rFonts w:ascii="Helvetica" w:hAnsi="Helvetica" w:cs="Helvetica"/>
        </w:rPr>
        <w:t>Dataframe</w:t>
      </w:r>
      <w:proofErr w:type="spellEnd"/>
      <w:r>
        <w:rPr>
          <w:rFonts w:ascii="Helvetica" w:hAnsi="Helvetica" w:cs="Helvetica"/>
        </w:rPr>
        <w:t xml:space="preserve"> and plots the true and predicted prices in the same plot using </w:t>
      </w:r>
      <w:r>
        <w:rPr>
          <w:rFonts w:ascii="Courier New" w:hAnsi="Courier New" w:cs="Courier New"/>
        </w:rPr>
        <w:t>matplotlib. We'll</w:t>
      </w:r>
      <w:r>
        <w:rPr>
          <w:rFonts w:ascii="Helvetica" w:hAnsi="Helvetica" w:cs="Helvetica"/>
        </w:rPr>
        <w:t> use it later:</w:t>
      </w:r>
    </w:p>
    <w:p w14:paraId="3C76A7D8" w14:textId="77777777" w:rsidR="0012120E" w:rsidRDefault="0012120E">
      <w:pPr>
        <w:rPr>
          <w:rFonts w:ascii="Helvetica" w:hAnsi="Helvetica" w:cs="Helvetica"/>
        </w:rPr>
      </w:pPr>
    </w:p>
    <w:p w14:paraId="5BF9A2FE" w14:textId="77777777" w:rsidR="0012120E" w:rsidRDefault="0012120E">
      <w:pPr>
        <w:rPr>
          <w:rFonts w:ascii="Helvetica" w:hAnsi="Helvetica" w:cs="Helvetica"/>
        </w:rPr>
      </w:pPr>
    </w:p>
    <w:p w14:paraId="24DF1B8A" w14:textId="77777777" w:rsidR="0012120E" w:rsidRPr="0012120E" w:rsidRDefault="0012120E" w:rsidP="0012120E">
      <w:p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sz w:val="24"/>
          <w:szCs w:val="24"/>
          <w:lang w:eastAsia="en-AU"/>
        </w:rPr>
        <w:t xml:space="preserve">Great, the model says after 15 days that the price of AMZN will be </w:t>
      </w:r>
      <w:r w:rsidRPr="0012120E">
        <w:rPr>
          <w:rFonts w:ascii="Courier New" w:eastAsia="Times New Roman" w:hAnsi="Courier New" w:cs="Courier New"/>
          <w:sz w:val="20"/>
          <w:szCs w:val="20"/>
          <w:lang w:eastAsia="en-AU"/>
        </w:rPr>
        <w:t>3232.24$</w:t>
      </w:r>
      <w:r w:rsidRPr="0012120E">
        <w:rPr>
          <w:rFonts w:ascii="Helvetica" w:eastAsia="Times New Roman" w:hAnsi="Helvetica" w:cs="Helvetica"/>
          <w:sz w:val="24"/>
          <w:szCs w:val="24"/>
          <w:lang w:eastAsia="en-AU"/>
        </w:rPr>
        <w:t>, that's interesting!</w:t>
      </w:r>
    </w:p>
    <w:p w14:paraId="1E30449E" w14:textId="77777777" w:rsidR="0012120E" w:rsidRPr="0012120E" w:rsidRDefault="0012120E" w:rsidP="0012120E">
      <w:p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sz w:val="24"/>
          <w:szCs w:val="24"/>
          <w:lang w:eastAsia="en-AU"/>
        </w:rPr>
        <w:t>Below is the meaning of the main metrics:</w:t>
      </w:r>
    </w:p>
    <w:p w14:paraId="3CC536D1" w14:textId="77777777" w:rsidR="0012120E" w:rsidRPr="0012120E" w:rsidRDefault="0012120E" w:rsidP="00121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b/>
          <w:bCs/>
          <w:sz w:val="24"/>
          <w:szCs w:val="24"/>
          <w:lang w:eastAsia="en-AU"/>
        </w:rPr>
        <w:t>Mean absolute error</w:t>
      </w:r>
      <w:r w:rsidRPr="0012120E">
        <w:rPr>
          <w:rFonts w:ascii="Helvetica" w:eastAsia="Times New Roman" w:hAnsi="Helvetica" w:cs="Helvetica"/>
          <w:sz w:val="24"/>
          <w:szCs w:val="24"/>
          <w:lang w:eastAsia="en-AU"/>
        </w:rPr>
        <w:t xml:space="preserve">: we get about 20 as error, which means, on average, the model predictions are far by over </w:t>
      </w:r>
      <w:r w:rsidRPr="0012120E">
        <w:rPr>
          <w:rFonts w:ascii="Courier New" w:eastAsia="Times New Roman" w:hAnsi="Courier New" w:cs="Courier New"/>
          <w:sz w:val="24"/>
          <w:szCs w:val="24"/>
          <w:lang w:eastAsia="en-AU"/>
        </w:rPr>
        <w:t>20$</w:t>
      </w:r>
      <w:r w:rsidRPr="0012120E">
        <w:rPr>
          <w:rFonts w:ascii="Helvetica" w:eastAsia="Times New Roman" w:hAnsi="Helvetica" w:cs="Helvetica"/>
          <w:sz w:val="24"/>
          <w:szCs w:val="24"/>
          <w:lang w:eastAsia="en-AU"/>
        </w:rPr>
        <w:t xml:space="preserve"> to the true prices; this will vary from </w:t>
      </w:r>
      <w:r w:rsidRPr="0012120E">
        <w:rPr>
          <w:rFonts w:ascii="Courier New" w:eastAsia="Times New Roman" w:hAnsi="Courier New" w:cs="Courier New"/>
          <w:sz w:val="20"/>
          <w:szCs w:val="20"/>
          <w:lang w:eastAsia="en-AU"/>
        </w:rPr>
        <w:t>ticker</w:t>
      </w:r>
      <w:r w:rsidRPr="0012120E">
        <w:rPr>
          <w:rFonts w:ascii="Helvetica" w:eastAsia="Times New Roman" w:hAnsi="Helvetica" w:cs="Helvetica"/>
          <w:sz w:val="24"/>
          <w:szCs w:val="24"/>
          <w:lang w:eastAsia="en-AU"/>
        </w:rPr>
        <w:t xml:space="preserve"> to another, as prices get larger, the error will increase as well. As a result, you should only compare your models using this metric when the ticker is stable (e.g., </w:t>
      </w:r>
      <w:hyperlink r:id="rId25" w:tgtFrame="_blank" w:tooltip="AMZN" w:history="1">
        <w:r w:rsidRPr="0012120E">
          <w:rPr>
            <w:rFonts w:ascii="Helvetica" w:eastAsia="Times New Roman" w:hAnsi="Helvetica" w:cs="Helvetica"/>
            <w:color w:val="0000FF"/>
            <w:sz w:val="24"/>
            <w:szCs w:val="24"/>
            <w:u w:val="single"/>
            <w:lang w:eastAsia="en-AU"/>
          </w:rPr>
          <w:t>AMZN</w:t>
        </w:r>
      </w:hyperlink>
      <w:r w:rsidRPr="0012120E">
        <w:rPr>
          <w:rFonts w:ascii="Helvetica" w:eastAsia="Times New Roman" w:hAnsi="Helvetica" w:cs="Helvetica"/>
          <w:sz w:val="24"/>
          <w:szCs w:val="24"/>
          <w:lang w:eastAsia="en-AU"/>
        </w:rPr>
        <w:t>).</w:t>
      </w:r>
    </w:p>
    <w:p w14:paraId="74D4CC76" w14:textId="77777777" w:rsidR="0012120E" w:rsidRPr="0012120E" w:rsidRDefault="0012120E" w:rsidP="00121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b/>
          <w:bCs/>
          <w:sz w:val="24"/>
          <w:szCs w:val="24"/>
          <w:lang w:eastAsia="en-AU"/>
        </w:rPr>
        <w:t>Buy/Sell profit</w:t>
      </w:r>
      <w:r w:rsidRPr="0012120E">
        <w:rPr>
          <w:rFonts w:ascii="Helvetica" w:eastAsia="Times New Roman" w:hAnsi="Helvetica" w:cs="Helvetica"/>
          <w:sz w:val="24"/>
          <w:szCs w:val="24"/>
          <w:lang w:eastAsia="en-AU"/>
        </w:rPr>
        <w:t xml:space="preserve">: This is the profit we get if we opened trades on all the testing samples, we calculated these on </w:t>
      </w:r>
      <w:proofErr w:type="spellStart"/>
      <w:r w:rsidRPr="0012120E">
        <w:rPr>
          <w:rFonts w:ascii="Courier New" w:eastAsia="Times New Roman" w:hAnsi="Courier New" w:cs="Courier New"/>
          <w:sz w:val="20"/>
          <w:szCs w:val="20"/>
          <w:lang w:eastAsia="en-AU"/>
        </w:rPr>
        <w:t>get_final_df</w:t>
      </w:r>
      <w:proofErr w:type="spellEnd"/>
      <w:r w:rsidRPr="0012120E">
        <w:rPr>
          <w:rFonts w:ascii="Courier New" w:eastAsia="Times New Roman" w:hAnsi="Courier New" w:cs="Courier New"/>
          <w:sz w:val="20"/>
          <w:szCs w:val="20"/>
          <w:lang w:eastAsia="en-AU"/>
        </w:rPr>
        <w:t>()</w:t>
      </w:r>
      <w:r w:rsidRPr="0012120E">
        <w:rPr>
          <w:rFonts w:ascii="Helvetica" w:eastAsia="Times New Roman" w:hAnsi="Helvetica" w:cs="Helvetica"/>
          <w:sz w:val="24"/>
          <w:szCs w:val="24"/>
          <w:lang w:eastAsia="en-AU"/>
        </w:rPr>
        <w:t xml:space="preserve"> function.</w:t>
      </w:r>
    </w:p>
    <w:p w14:paraId="22B4B139" w14:textId="77777777" w:rsidR="0012120E" w:rsidRPr="0012120E" w:rsidRDefault="0012120E" w:rsidP="00121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b/>
          <w:bCs/>
          <w:sz w:val="24"/>
          <w:szCs w:val="24"/>
          <w:lang w:eastAsia="en-AU"/>
        </w:rPr>
        <w:t>Total profit</w:t>
      </w:r>
      <w:r w:rsidRPr="0012120E">
        <w:rPr>
          <w:rFonts w:ascii="Helvetica" w:eastAsia="Times New Roman" w:hAnsi="Helvetica" w:cs="Helvetica"/>
          <w:sz w:val="24"/>
          <w:szCs w:val="24"/>
          <w:lang w:eastAsia="en-AU"/>
        </w:rPr>
        <w:t>: This is simply the sum of buy and sell profits.</w:t>
      </w:r>
    </w:p>
    <w:p w14:paraId="08FF8FFB" w14:textId="77777777" w:rsidR="0012120E" w:rsidRPr="0012120E" w:rsidRDefault="0012120E" w:rsidP="00121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b/>
          <w:bCs/>
          <w:sz w:val="24"/>
          <w:szCs w:val="24"/>
          <w:lang w:eastAsia="en-AU"/>
        </w:rPr>
        <w:t>Profit per trade</w:t>
      </w:r>
      <w:r w:rsidRPr="0012120E">
        <w:rPr>
          <w:rFonts w:ascii="Helvetica" w:eastAsia="Times New Roman" w:hAnsi="Helvetica" w:cs="Helvetica"/>
          <w:sz w:val="24"/>
          <w:szCs w:val="24"/>
          <w:lang w:eastAsia="en-AU"/>
        </w:rPr>
        <w:t>: The total profit divided by the total number of testing samples.</w:t>
      </w:r>
    </w:p>
    <w:p w14:paraId="4F435378" w14:textId="77777777" w:rsidR="0012120E" w:rsidRPr="00E07348" w:rsidRDefault="0012120E" w:rsidP="001212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2120E">
        <w:rPr>
          <w:rFonts w:ascii="Helvetica" w:eastAsia="Times New Roman" w:hAnsi="Helvetica" w:cs="Helvetica"/>
          <w:b/>
          <w:bCs/>
          <w:sz w:val="24"/>
          <w:szCs w:val="24"/>
          <w:lang w:eastAsia="en-AU"/>
        </w:rPr>
        <w:t>Accuracy score</w:t>
      </w:r>
      <w:r w:rsidRPr="0012120E">
        <w:rPr>
          <w:rFonts w:ascii="Helvetica" w:eastAsia="Times New Roman" w:hAnsi="Helvetica" w:cs="Helvetica"/>
          <w:sz w:val="24"/>
          <w:szCs w:val="24"/>
          <w:lang w:eastAsia="en-AU"/>
        </w:rPr>
        <w:t>: This is the score of how accurate our predictions are. This calculation is based on the positive profits from all the trades from the testing samples.</w:t>
      </w:r>
    </w:p>
    <w:p w14:paraId="1C557E5B" w14:textId="77777777" w:rsidR="00E07348" w:rsidRDefault="00E07348" w:rsidP="00E07348">
      <w:pPr>
        <w:spacing w:before="100" w:beforeAutospacing="1" w:after="100" w:afterAutospacing="1" w:line="240" w:lineRule="auto"/>
        <w:rPr>
          <w:rFonts w:ascii="Times New Roman" w:eastAsia="Times New Roman" w:hAnsi="Times New Roman" w:cs="Times New Roman"/>
          <w:sz w:val="24"/>
          <w:szCs w:val="24"/>
          <w:lang w:eastAsia="en-AU"/>
        </w:rPr>
      </w:pPr>
    </w:p>
    <w:p w14:paraId="3CD8B737" w14:textId="13E4B08B" w:rsidR="00E07348" w:rsidRDefault="00E07348" w:rsidP="00E07348">
      <w:pPr>
        <w:spacing w:before="100" w:beforeAutospacing="1" w:after="100" w:afterAutospacing="1" w:line="240" w:lineRule="auto"/>
        <w:rPr>
          <w:rFonts w:ascii="Times New Roman" w:eastAsia="Times New Roman" w:hAnsi="Times New Roman" w:cs="Times New Roman"/>
          <w:sz w:val="24"/>
          <w:szCs w:val="24"/>
          <w:lang w:eastAsia="en-AU"/>
        </w:rPr>
      </w:pPr>
      <w:r>
        <w:rPr>
          <w:noProof/>
        </w:rPr>
        <w:lastRenderedPageBreak/>
        <w:drawing>
          <wp:inline distT="0" distB="0" distL="0" distR="0" wp14:anchorId="3461FC5B" wp14:editId="359AEF8C">
            <wp:extent cx="5715000" cy="3067050"/>
            <wp:effectExtent l="0" t="0" r="0" b="0"/>
            <wp:docPr id="2" name="Picture 2" descr="Predicted vs Actual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ed vs Actual pr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p w14:paraId="627F4894" w14:textId="77777777" w:rsidR="00E07348" w:rsidRPr="0012120E" w:rsidRDefault="00E07348" w:rsidP="00E07348">
      <w:pPr>
        <w:spacing w:before="100" w:beforeAutospacing="1" w:after="100" w:afterAutospacing="1" w:line="240" w:lineRule="auto"/>
        <w:rPr>
          <w:rFonts w:ascii="Times New Roman" w:eastAsia="Times New Roman" w:hAnsi="Times New Roman" w:cs="Times New Roman"/>
          <w:sz w:val="24"/>
          <w:szCs w:val="24"/>
          <w:lang w:eastAsia="en-AU"/>
        </w:rPr>
      </w:pPr>
    </w:p>
    <w:p w14:paraId="75143571" w14:textId="77777777" w:rsidR="00E07348" w:rsidRDefault="00E07348" w:rsidP="00E07348">
      <w:pPr>
        <w:pStyle w:val="NormalWeb"/>
        <w:numPr>
          <w:ilvl w:val="0"/>
          <w:numId w:val="4"/>
        </w:numPr>
      </w:pPr>
      <w:r>
        <w:rPr>
          <w:rFonts w:ascii="Helvetica" w:hAnsi="Helvetica" w:cs="Helvetica"/>
        </w:rPr>
        <w:t>Excellent, as you can see, the blue curve is the actual test set, and the red curve is the predicted prices! Notice that the stock price has recently been increasing, as we predicted.</w:t>
      </w:r>
    </w:p>
    <w:p w14:paraId="2353265D" w14:textId="77777777" w:rsidR="00E07348" w:rsidRDefault="00E07348" w:rsidP="00E07348">
      <w:pPr>
        <w:pStyle w:val="NormalWeb"/>
        <w:numPr>
          <w:ilvl w:val="0"/>
          <w:numId w:val="4"/>
        </w:numPr>
      </w:pPr>
      <w:r>
        <w:rPr>
          <w:rFonts w:ascii="Helvetica" w:hAnsi="Helvetica" w:cs="Helvetica"/>
        </w:rPr>
        <w:t xml:space="preserve">Since we set </w:t>
      </w:r>
      <w:r>
        <w:rPr>
          <w:rStyle w:val="HTMLCode"/>
        </w:rPr>
        <w:t>SPLIT_BY_DATE</w:t>
      </w:r>
      <w:r>
        <w:rPr>
          <w:rFonts w:ascii="Helvetica" w:hAnsi="Helvetica" w:cs="Helvetica"/>
        </w:rPr>
        <w:t xml:space="preserve"> to </w:t>
      </w:r>
      <w:r>
        <w:rPr>
          <w:rStyle w:val="HTMLCode"/>
        </w:rPr>
        <w:t>False</w:t>
      </w:r>
      <w:r>
        <w:rPr>
          <w:rFonts w:ascii="Helvetica" w:hAnsi="Helvetica" w:cs="Helvetica"/>
        </w:rPr>
        <w:t xml:space="preserve">, this plot shows the prices of the testing set spread on our whole dataset along with corresponding predicted prices (which explains the testing set starts before 1998). </w:t>
      </w:r>
    </w:p>
    <w:p w14:paraId="47F3906E" w14:textId="77777777" w:rsidR="00E07348" w:rsidRDefault="00E07348" w:rsidP="00E07348">
      <w:pPr>
        <w:pStyle w:val="NormalWeb"/>
        <w:numPr>
          <w:ilvl w:val="0"/>
          <w:numId w:val="4"/>
        </w:numPr>
      </w:pPr>
      <w:r>
        <w:rPr>
          <w:rFonts w:ascii="Helvetica" w:hAnsi="Helvetica" w:cs="Helvetica"/>
        </w:rPr>
        <w:t xml:space="preserve">If we set </w:t>
      </w:r>
      <w:r>
        <w:rPr>
          <w:rStyle w:val="HTMLCode"/>
        </w:rPr>
        <w:t>SPLIT_BY_DATE</w:t>
      </w:r>
      <w:r>
        <w:rPr>
          <w:rFonts w:ascii="Helvetica" w:hAnsi="Helvetica" w:cs="Helvetica"/>
        </w:rPr>
        <w:t xml:space="preserve"> to </w:t>
      </w:r>
      <w:r>
        <w:rPr>
          <w:rStyle w:val="HTMLCode"/>
        </w:rPr>
        <w:t>True</w:t>
      </w:r>
      <w:r>
        <w:rPr>
          <w:rFonts w:ascii="Helvetica" w:hAnsi="Helvetica" w:cs="Helvetica"/>
        </w:rPr>
        <w:t xml:space="preserve">, then the testing set will be the last </w:t>
      </w:r>
      <w:r>
        <w:rPr>
          <w:rStyle w:val="HTMLCode"/>
        </w:rPr>
        <w:t>TEST_SIZE</w:t>
      </w:r>
      <w:r>
        <w:rPr>
          <w:rFonts w:ascii="Helvetica" w:hAnsi="Helvetica" w:cs="Helvetica"/>
        </w:rPr>
        <w:t xml:space="preserve"> percentage of the total dataset (For instance, if we have data from </w:t>
      </w:r>
      <w:r>
        <w:rPr>
          <w:rFonts w:ascii="Courier New" w:hAnsi="Courier New" w:cs="Courier New"/>
        </w:rPr>
        <w:t>1997</w:t>
      </w:r>
      <w:r>
        <w:rPr>
          <w:rFonts w:ascii="Helvetica" w:hAnsi="Helvetica" w:cs="Helvetica"/>
        </w:rPr>
        <w:t xml:space="preserve"> to </w:t>
      </w:r>
      <w:r>
        <w:rPr>
          <w:rFonts w:ascii="Courier New" w:hAnsi="Courier New" w:cs="Courier New"/>
        </w:rPr>
        <w:t>2020</w:t>
      </w:r>
      <w:r>
        <w:rPr>
          <w:rFonts w:ascii="Helvetica" w:hAnsi="Helvetica" w:cs="Helvetica"/>
        </w:rPr>
        <w:t xml:space="preserve">, and </w:t>
      </w:r>
      <w:r>
        <w:rPr>
          <w:rStyle w:val="HTMLCode"/>
        </w:rPr>
        <w:t>TEST_SIZE</w:t>
      </w:r>
      <w:r>
        <w:rPr>
          <w:rFonts w:ascii="Helvetica" w:hAnsi="Helvetica" w:cs="Helvetica"/>
        </w:rPr>
        <w:t xml:space="preserve"> is </w:t>
      </w:r>
      <w:r>
        <w:rPr>
          <w:rFonts w:ascii="Courier New" w:hAnsi="Courier New" w:cs="Courier New"/>
        </w:rPr>
        <w:t>0.2</w:t>
      </w:r>
      <w:r>
        <w:rPr>
          <w:rFonts w:ascii="Helvetica" w:hAnsi="Helvetica" w:cs="Helvetica"/>
        </w:rPr>
        <w:t xml:space="preserve">, then testing samples will range from about </w:t>
      </w:r>
      <w:r>
        <w:rPr>
          <w:rFonts w:ascii="Courier New" w:hAnsi="Courier New" w:cs="Courier New"/>
        </w:rPr>
        <w:t>2016</w:t>
      </w:r>
      <w:r>
        <w:rPr>
          <w:rFonts w:ascii="Helvetica" w:hAnsi="Helvetica" w:cs="Helvetica"/>
        </w:rPr>
        <w:t xml:space="preserve"> to </w:t>
      </w:r>
      <w:r>
        <w:rPr>
          <w:rFonts w:ascii="Courier New" w:hAnsi="Courier New" w:cs="Courier New"/>
        </w:rPr>
        <w:t>2020</w:t>
      </w:r>
      <w:r>
        <w:rPr>
          <w:rFonts w:ascii="Helvetica" w:hAnsi="Helvetica" w:cs="Helvetica"/>
        </w:rPr>
        <w:t>).</w:t>
      </w:r>
    </w:p>
    <w:p w14:paraId="65F8B336" w14:textId="77777777" w:rsidR="00E07348" w:rsidRDefault="00E07348" w:rsidP="00E07348">
      <w:pPr>
        <w:pStyle w:val="NormalWeb"/>
        <w:numPr>
          <w:ilvl w:val="0"/>
          <w:numId w:val="4"/>
        </w:numPr>
      </w:pPr>
      <w:r>
        <w:rPr>
          <w:rFonts w:ascii="Helvetica" w:hAnsi="Helvetica" w:cs="Helvetica"/>
        </w:rPr>
        <w:t xml:space="preserve">Finally, let's print the last </w:t>
      </w:r>
      <w:r>
        <w:rPr>
          <w:rFonts w:ascii="Courier New" w:hAnsi="Courier New" w:cs="Courier New"/>
        </w:rPr>
        <w:t>ten</w:t>
      </w:r>
      <w:r>
        <w:rPr>
          <w:rFonts w:ascii="Helvetica" w:hAnsi="Helvetica" w:cs="Helvetica"/>
        </w:rPr>
        <w:t xml:space="preserve"> rows of our final </w:t>
      </w:r>
      <w:proofErr w:type="spellStart"/>
      <w:r>
        <w:rPr>
          <w:rFonts w:ascii="Helvetica" w:hAnsi="Helvetica" w:cs="Helvetica"/>
        </w:rPr>
        <w:t>dataframe</w:t>
      </w:r>
      <w:proofErr w:type="spellEnd"/>
      <w:r>
        <w:rPr>
          <w:rFonts w:ascii="Helvetica" w:hAnsi="Helvetica" w:cs="Helvetica"/>
        </w:rPr>
        <w:t>, so you can see what it looks like:</w:t>
      </w:r>
    </w:p>
    <w:p w14:paraId="22F5C594" w14:textId="77777777" w:rsidR="00C52F5C" w:rsidRPr="00C52F5C" w:rsidRDefault="00C52F5C" w:rsidP="00C52F5C">
      <w:p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Helvetica" w:eastAsia="Times New Roman" w:hAnsi="Helvetica" w:cs="Helvetica"/>
          <w:sz w:val="24"/>
          <w:szCs w:val="24"/>
          <w:lang w:eastAsia="en-AU"/>
        </w:rPr>
        <w:t xml:space="preserve">The </w:t>
      </w:r>
      <w:proofErr w:type="spellStart"/>
      <w:r w:rsidRPr="00C52F5C">
        <w:rPr>
          <w:rFonts w:ascii="Helvetica" w:eastAsia="Times New Roman" w:hAnsi="Helvetica" w:cs="Helvetica"/>
          <w:sz w:val="24"/>
          <w:szCs w:val="24"/>
          <w:lang w:eastAsia="en-AU"/>
        </w:rPr>
        <w:t>dataframe</w:t>
      </w:r>
      <w:proofErr w:type="spellEnd"/>
      <w:r w:rsidRPr="00C52F5C">
        <w:rPr>
          <w:rFonts w:ascii="Helvetica" w:eastAsia="Times New Roman" w:hAnsi="Helvetica" w:cs="Helvetica"/>
          <w:sz w:val="24"/>
          <w:szCs w:val="24"/>
          <w:lang w:eastAsia="en-AU"/>
        </w:rPr>
        <w:t xml:space="preserve"> has the following columns:</w:t>
      </w:r>
    </w:p>
    <w:p w14:paraId="49A97922" w14:textId="77777777" w:rsidR="00C52F5C" w:rsidRPr="00C52F5C" w:rsidRDefault="00C52F5C" w:rsidP="00C52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Helvetica" w:eastAsia="Times New Roman" w:hAnsi="Helvetica" w:cs="Helvetica"/>
          <w:sz w:val="24"/>
          <w:szCs w:val="24"/>
          <w:lang w:eastAsia="en-AU"/>
        </w:rPr>
        <w:t>Our testing set features (</w:t>
      </w:r>
      <w:r w:rsidRPr="00C52F5C">
        <w:rPr>
          <w:rFonts w:ascii="Courier New" w:eastAsia="Times New Roman" w:hAnsi="Courier New" w:cs="Courier New"/>
          <w:sz w:val="24"/>
          <w:szCs w:val="24"/>
          <w:lang w:eastAsia="en-AU"/>
        </w:rPr>
        <w:t>open</w:t>
      </w:r>
      <w:r w:rsidRPr="00C52F5C">
        <w:rPr>
          <w:rFonts w:ascii="Helvetica" w:eastAsia="Times New Roman" w:hAnsi="Helvetica" w:cs="Helvetica"/>
          <w:sz w:val="24"/>
          <w:szCs w:val="24"/>
          <w:lang w:eastAsia="en-AU"/>
        </w:rPr>
        <w:t xml:space="preserve">, </w:t>
      </w:r>
      <w:r w:rsidRPr="00C52F5C">
        <w:rPr>
          <w:rFonts w:ascii="Courier New" w:eastAsia="Times New Roman" w:hAnsi="Courier New" w:cs="Courier New"/>
          <w:sz w:val="24"/>
          <w:szCs w:val="24"/>
          <w:lang w:eastAsia="en-AU"/>
        </w:rPr>
        <w:t>high</w:t>
      </w:r>
      <w:r w:rsidRPr="00C52F5C">
        <w:rPr>
          <w:rFonts w:ascii="Helvetica" w:eastAsia="Times New Roman" w:hAnsi="Helvetica" w:cs="Helvetica"/>
          <w:sz w:val="24"/>
          <w:szCs w:val="24"/>
          <w:lang w:eastAsia="en-AU"/>
        </w:rPr>
        <w:t xml:space="preserve">, </w:t>
      </w:r>
      <w:r w:rsidRPr="00C52F5C">
        <w:rPr>
          <w:rFonts w:ascii="Courier New" w:eastAsia="Times New Roman" w:hAnsi="Courier New" w:cs="Courier New"/>
          <w:sz w:val="24"/>
          <w:szCs w:val="24"/>
          <w:lang w:eastAsia="en-AU"/>
        </w:rPr>
        <w:t>low</w:t>
      </w:r>
      <w:r w:rsidRPr="00C52F5C">
        <w:rPr>
          <w:rFonts w:ascii="Helvetica" w:eastAsia="Times New Roman" w:hAnsi="Helvetica" w:cs="Helvetica"/>
          <w:sz w:val="24"/>
          <w:szCs w:val="24"/>
          <w:lang w:eastAsia="en-AU"/>
        </w:rPr>
        <w:t xml:space="preserve">, </w:t>
      </w:r>
      <w:r w:rsidRPr="00C52F5C">
        <w:rPr>
          <w:rFonts w:ascii="Courier New" w:eastAsia="Times New Roman" w:hAnsi="Courier New" w:cs="Courier New"/>
          <w:sz w:val="24"/>
          <w:szCs w:val="24"/>
          <w:lang w:eastAsia="en-AU"/>
        </w:rPr>
        <w:t>close</w:t>
      </w:r>
      <w:r w:rsidRPr="00C52F5C">
        <w:rPr>
          <w:rFonts w:ascii="Helvetica" w:eastAsia="Times New Roman" w:hAnsi="Helvetica" w:cs="Helvetica"/>
          <w:sz w:val="24"/>
          <w:szCs w:val="24"/>
          <w:lang w:eastAsia="en-AU"/>
        </w:rPr>
        <w:t xml:space="preserve">, </w:t>
      </w:r>
      <w:proofErr w:type="spellStart"/>
      <w:r w:rsidRPr="00C52F5C">
        <w:rPr>
          <w:rFonts w:ascii="Courier New" w:eastAsia="Times New Roman" w:hAnsi="Courier New" w:cs="Courier New"/>
          <w:sz w:val="24"/>
          <w:szCs w:val="24"/>
          <w:lang w:eastAsia="en-AU"/>
        </w:rPr>
        <w:t>adjclose</w:t>
      </w:r>
      <w:proofErr w:type="spellEnd"/>
      <w:r w:rsidRPr="00C52F5C">
        <w:rPr>
          <w:rFonts w:ascii="Courier New" w:eastAsia="Times New Roman" w:hAnsi="Courier New" w:cs="Courier New"/>
          <w:sz w:val="24"/>
          <w:szCs w:val="24"/>
          <w:lang w:eastAsia="en-AU"/>
        </w:rPr>
        <w:t>,</w:t>
      </w:r>
      <w:r w:rsidRPr="00C52F5C">
        <w:rPr>
          <w:rFonts w:ascii="Helvetica" w:eastAsia="Times New Roman" w:hAnsi="Helvetica" w:cs="Helvetica"/>
          <w:sz w:val="24"/>
          <w:szCs w:val="24"/>
          <w:lang w:eastAsia="en-AU"/>
        </w:rPr>
        <w:t xml:space="preserve"> and </w:t>
      </w:r>
      <w:r w:rsidRPr="00C52F5C">
        <w:rPr>
          <w:rFonts w:ascii="Courier New" w:eastAsia="Times New Roman" w:hAnsi="Courier New" w:cs="Courier New"/>
          <w:sz w:val="24"/>
          <w:szCs w:val="24"/>
          <w:lang w:eastAsia="en-AU"/>
        </w:rPr>
        <w:t>volume</w:t>
      </w:r>
      <w:r w:rsidRPr="00C52F5C">
        <w:rPr>
          <w:rFonts w:ascii="Helvetica" w:eastAsia="Times New Roman" w:hAnsi="Helvetica" w:cs="Helvetica"/>
          <w:sz w:val="24"/>
          <w:szCs w:val="24"/>
          <w:lang w:eastAsia="en-AU"/>
        </w:rPr>
        <w:t xml:space="preserve"> columns).</w:t>
      </w:r>
    </w:p>
    <w:p w14:paraId="0598FA4D" w14:textId="77777777" w:rsidR="00C52F5C" w:rsidRPr="00C52F5C" w:rsidRDefault="00C52F5C" w:rsidP="00C52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Courier New" w:eastAsia="Times New Roman" w:hAnsi="Courier New" w:cs="Courier New"/>
          <w:sz w:val="20"/>
          <w:szCs w:val="20"/>
          <w:lang w:eastAsia="en-AU"/>
        </w:rPr>
        <w:t>adjclose_15</w:t>
      </w:r>
      <w:r w:rsidRPr="00C52F5C">
        <w:rPr>
          <w:rFonts w:ascii="Helvetica" w:eastAsia="Times New Roman" w:hAnsi="Helvetica" w:cs="Helvetica"/>
          <w:sz w:val="24"/>
          <w:szCs w:val="24"/>
          <w:lang w:eastAsia="en-AU"/>
        </w:rPr>
        <w:t xml:space="preserve">: is the predicted </w:t>
      </w:r>
      <w:proofErr w:type="spellStart"/>
      <w:r w:rsidRPr="00C52F5C">
        <w:rPr>
          <w:rFonts w:ascii="Courier New" w:eastAsia="Times New Roman" w:hAnsi="Courier New" w:cs="Courier New"/>
          <w:sz w:val="20"/>
          <w:szCs w:val="20"/>
          <w:lang w:eastAsia="en-AU"/>
        </w:rPr>
        <w:t>adjclose</w:t>
      </w:r>
      <w:proofErr w:type="spellEnd"/>
      <w:r w:rsidRPr="00C52F5C">
        <w:rPr>
          <w:rFonts w:ascii="Helvetica" w:eastAsia="Times New Roman" w:hAnsi="Helvetica" w:cs="Helvetica"/>
          <w:sz w:val="24"/>
          <w:szCs w:val="24"/>
          <w:lang w:eastAsia="en-AU"/>
        </w:rPr>
        <w:t xml:space="preserve"> price after 15 days (since </w:t>
      </w:r>
      <w:r w:rsidRPr="00C52F5C">
        <w:rPr>
          <w:rFonts w:ascii="Courier New" w:eastAsia="Times New Roman" w:hAnsi="Courier New" w:cs="Courier New"/>
          <w:sz w:val="20"/>
          <w:szCs w:val="20"/>
          <w:lang w:eastAsia="en-AU"/>
        </w:rPr>
        <w:t>LOOKUP_STEP</w:t>
      </w:r>
      <w:r w:rsidRPr="00C52F5C">
        <w:rPr>
          <w:rFonts w:ascii="Helvetica" w:eastAsia="Times New Roman" w:hAnsi="Helvetica" w:cs="Helvetica"/>
          <w:sz w:val="24"/>
          <w:szCs w:val="24"/>
          <w:lang w:eastAsia="en-AU"/>
        </w:rPr>
        <w:t xml:space="preserve"> is set to </w:t>
      </w:r>
      <w:r w:rsidRPr="00C52F5C">
        <w:rPr>
          <w:rFonts w:ascii="Courier New" w:eastAsia="Times New Roman" w:hAnsi="Courier New" w:cs="Courier New"/>
          <w:sz w:val="24"/>
          <w:szCs w:val="24"/>
          <w:lang w:eastAsia="en-AU"/>
        </w:rPr>
        <w:t>15</w:t>
      </w:r>
      <w:r w:rsidRPr="00C52F5C">
        <w:rPr>
          <w:rFonts w:ascii="Helvetica" w:eastAsia="Times New Roman" w:hAnsi="Helvetica" w:cs="Helvetica"/>
          <w:sz w:val="24"/>
          <w:szCs w:val="24"/>
          <w:lang w:eastAsia="en-AU"/>
        </w:rPr>
        <w:t>) using our trained model.</w:t>
      </w:r>
    </w:p>
    <w:p w14:paraId="58C7137E" w14:textId="77777777" w:rsidR="00C52F5C" w:rsidRPr="00C52F5C" w:rsidRDefault="00C52F5C" w:rsidP="00C52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Courier New" w:eastAsia="Times New Roman" w:hAnsi="Courier New" w:cs="Courier New"/>
          <w:sz w:val="20"/>
          <w:szCs w:val="20"/>
          <w:lang w:eastAsia="en-AU"/>
        </w:rPr>
        <w:t>true_adjclose_15</w:t>
      </w:r>
      <w:r w:rsidRPr="00C52F5C">
        <w:rPr>
          <w:rFonts w:ascii="Helvetica" w:eastAsia="Times New Roman" w:hAnsi="Helvetica" w:cs="Helvetica"/>
          <w:sz w:val="24"/>
          <w:szCs w:val="24"/>
          <w:lang w:eastAsia="en-AU"/>
        </w:rPr>
        <w:t xml:space="preserve">: is the true </w:t>
      </w:r>
      <w:proofErr w:type="spellStart"/>
      <w:r w:rsidRPr="00C52F5C">
        <w:rPr>
          <w:rFonts w:ascii="Courier New" w:eastAsia="Times New Roman" w:hAnsi="Courier New" w:cs="Courier New"/>
          <w:sz w:val="20"/>
          <w:szCs w:val="20"/>
          <w:lang w:eastAsia="en-AU"/>
        </w:rPr>
        <w:t>adjclose</w:t>
      </w:r>
      <w:proofErr w:type="spellEnd"/>
      <w:r w:rsidRPr="00C52F5C">
        <w:rPr>
          <w:rFonts w:ascii="Helvetica" w:eastAsia="Times New Roman" w:hAnsi="Helvetica" w:cs="Helvetica"/>
          <w:sz w:val="24"/>
          <w:szCs w:val="24"/>
          <w:lang w:eastAsia="en-AU"/>
        </w:rPr>
        <w:t xml:space="preserve"> price after 15 days; we get that by shifting our testing dataset.</w:t>
      </w:r>
    </w:p>
    <w:p w14:paraId="6843B977" w14:textId="77777777" w:rsidR="00C52F5C" w:rsidRPr="00C52F5C" w:rsidRDefault="00C52F5C" w:rsidP="00C52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52F5C">
        <w:rPr>
          <w:rFonts w:ascii="Courier New" w:eastAsia="Times New Roman" w:hAnsi="Courier New" w:cs="Courier New"/>
          <w:sz w:val="20"/>
          <w:szCs w:val="20"/>
          <w:lang w:eastAsia="en-AU"/>
        </w:rPr>
        <w:t>buy_profit</w:t>
      </w:r>
      <w:proofErr w:type="spellEnd"/>
      <w:r w:rsidRPr="00C52F5C">
        <w:rPr>
          <w:rFonts w:ascii="Helvetica" w:eastAsia="Times New Roman" w:hAnsi="Helvetica" w:cs="Helvetica"/>
          <w:sz w:val="24"/>
          <w:szCs w:val="24"/>
          <w:lang w:eastAsia="en-AU"/>
        </w:rPr>
        <w:t>: This is the profit we get if we bought the stock at that date. A negative profit means we made a loss (it should be a sell trade, and we made a buy).</w:t>
      </w:r>
    </w:p>
    <w:p w14:paraId="092EEB44" w14:textId="77777777" w:rsidR="00C52F5C" w:rsidRPr="00C52F5C" w:rsidRDefault="00C52F5C" w:rsidP="00C52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52F5C">
        <w:rPr>
          <w:rFonts w:ascii="Courier New" w:eastAsia="Times New Roman" w:hAnsi="Courier New" w:cs="Courier New"/>
          <w:sz w:val="20"/>
          <w:szCs w:val="20"/>
          <w:lang w:eastAsia="en-AU"/>
        </w:rPr>
        <w:t>sell_profit</w:t>
      </w:r>
      <w:proofErr w:type="spellEnd"/>
      <w:r w:rsidRPr="00C52F5C">
        <w:rPr>
          <w:rFonts w:ascii="Helvetica" w:eastAsia="Times New Roman" w:hAnsi="Helvetica" w:cs="Helvetica"/>
          <w:sz w:val="24"/>
          <w:szCs w:val="24"/>
          <w:lang w:eastAsia="en-AU"/>
        </w:rPr>
        <w:t>: This is the profit we get if we sell the stock at that date.</w:t>
      </w:r>
    </w:p>
    <w:p w14:paraId="68044BCB" w14:textId="77777777" w:rsidR="00C52F5C" w:rsidRPr="00C52F5C" w:rsidRDefault="00C52F5C" w:rsidP="00C52F5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52F5C">
        <w:rPr>
          <w:rFonts w:ascii="Helvetica" w:eastAsia="Times New Roman" w:hAnsi="Helvetica" w:cs="Helvetica"/>
          <w:b/>
          <w:bCs/>
          <w:sz w:val="32"/>
          <w:szCs w:val="32"/>
          <w:lang w:eastAsia="en-AU"/>
        </w:rPr>
        <w:t>Conclusion</w:t>
      </w:r>
    </w:p>
    <w:p w14:paraId="07DC9E84" w14:textId="77777777" w:rsidR="00C52F5C" w:rsidRPr="00C52F5C" w:rsidRDefault="00C52F5C" w:rsidP="00C52F5C">
      <w:pPr>
        <w:spacing w:before="100" w:beforeAutospacing="1" w:after="100" w:afterAutospacing="1" w:line="240" w:lineRule="auto"/>
        <w:rPr>
          <w:ins w:id="0" w:author="Unknown"/>
          <w:rFonts w:ascii="Times New Roman" w:eastAsia="Times New Roman" w:hAnsi="Times New Roman" w:cs="Times New Roman"/>
          <w:sz w:val="24"/>
          <w:szCs w:val="24"/>
          <w:lang w:eastAsia="en-AU"/>
        </w:rPr>
      </w:pPr>
      <w:r w:rsidRPr="00C52F5C">
        <w:rPr>
          <w:rFonts w:ascii="Helvetica" w:eastAsia="Times New Roman" w:hAnsi="Helvetica" w:cs="Helvetica"/>
          <w:sz w:val="24"/>
          <w:szCs w:val="24"/>
          <w:lang w:eastAsia="en-AU"/>
        </w:rPr>
        <w:lastRenderedPageBreak/>
        <w:t xml:space="preserve">Alright, that's it for this tutorial. You can tweak the parameters and see how you can improve the model performance, try to train on more epochs, say </w:t>
      </w:r>
      <w:r w:rsidRPr="00C52F5C">
        <w:rPr>
          <w:rFonts w:ascii="Courier New" w:eastAsia="Times New Roman" w:hAnsi="Courier New" w:cs="Courier New"/>
          <w:sz w:val="24"/>
          <w:szCs w:val="24"/>
          <w:lang w:eastAsia="en-AU"/>
        </w:rPr>
        <w:t>700</w:t>
      </w:r>
      <w:r w:rsidRPr="00C52F5C">
        <w:rPr>
          <w:rFonts w:ascii="Helvetica" w:eastAsia="Times New Roman" w:hAnsi="Helvetica" w:cs="Helvetica"/>
          <w:sz w:val="24"/>
          <w:szCs w:val="24"/>
          <w:lang w:eastAsia="en-AU"/>
        </w:rPr>
        <w:t xml:space="preserve"> or even more, increase or decrease the </w:t>
      </w:r>
      <w:r w:rsidRPr="00C52F5C">
        <w:rPr>
          <w:rFonts w:ascii="Courier New" w:eastAsia="Times New Roman" w:hAnsi="Courier New" w:cs="Courier New"/>
          <w:sz w:val="24"/>
          <w:szCs w:val="24"/>
          <w:lang w:eastAsia="en-AU"/>
        </w:rPr>
        <w:t>BATCH_SIZE</w:t>
      </w:r>
      <w:r w:rsidRPr="00C52F5C">
        <w:rPr>
          <w:rFonts w:ascii="Helvetica" w:eastAsia="Times New Roman" w:hAnsi="Helvetica" w:cs="Helvetica"/>
          <w:sz w:val="24"/>
          <w:szCs w:val="24"/>
          <w:lang w:eastAsia="en-AU"/>
        </w:rPr>
        <w:t xml:space="preserve"> and see if it does change for the better, or play around with </w:t>
      </w:r>
      <w:r w:rsidRPr="00C52F5C">
        <w:rPr>
          <w:rFonts w:ascii="Courier New" w:eastAsia="Times New Roman" w:hAnsi="Courier New" w:cs="Courier New"/>
          <w:sz w:val="24"/>
          <w:szCs w:val="24"/>
          <w:lang w:eastAsia="en-AU"/>
        </w:rPr>
        <w:t>N_STEPS</w:t>
      </w:r>
      <w:r w:rsidRPr="00C52F5C">
        <w:rPr>
          <w:rFonts w:ascii="Helvetica" w:eastAsia="Times New Roman" w:hAnsi="Helvetica" w:cs="Helvetica"/>
          <w:sz w:val="24"/>
          <w:szCs w:val="24"/>
          <w:lang w:eastAsia="en-AU"/>
        </w:rPr>
        <w:t xml:space="preserve"> and </w:t>
      </w:r>
      <w:r w:rsidRPr="00C52F5C">
        <w:rPr>
          <w:rFonts w:ascii="Courier New" w:eastAsia="Times New Roman" w:hAnsi="Courier New" w:cs="Courier New"/>
          <w:sz w:val="24"/>
          <w:szCs w:val="24"/>
          <w:lang w:eastAsia="en-AU"/>
        </w:rPr>
        <w:t>LOOKUP_STEPS</w:t>
      </w:r>
      <w:r w:rsidRPr="00C52F5C">
        <w:rPr>
          <w:rFonts w:ascii="Helvetica" w:eastAsia="Times New Roman" w:hAnsi="Helvetica" w:cs="Helvetica"/>
          <w:sz w:val="24"/>
          <w:szCs w:val="24"/>
          <w:lang w:eastAsia="en-AU"/>
        </w:rPr>
        <w:t xml:space="preserve"> and see which combination works best.</w:t>
      </w:r>
    </w:p>
    <w:p w14:paraId="35B9D36B" w14:textId="77777777" w:rsidR="00C52F5C" w:rsidRPr="00C52F5C" w:rsidRDefault="00C52F5C" w:rsidP="00C52F5C">
      <w:p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Helvetica" w:eastAsia="Times New Roman" w:hAnsi="Helvetica" w:cs="Helvetica"/>
          <w:sz w:val="24"/>
          <w:szCs w:val="24"/>
          <w:lang w:eastAsia="en-AU"/>
        </w:rPr>
        <w:t xml:space="preserve">You can also change the model parameters by increasing the number of layers or </w:t>
      </w:r>
      <w:r w:rsidRPr="00C52F5C">
        <w:rPr>
          <w:rFonts w:ascii="Courier New" w:eastAsia="Times New Roman" w:hAnsi="Courier New" w:cs="Courier New"/>
          <w:sz w:val="24"/>
          <w:szCs w:val="24"/>
          <w:lang w:eastAsia="en-AU"/>
        </w:rPr>
        <w:t>LSTM</w:t>
      </w:r>
      <w:r w:rsidRPr="00C52F5C">
        <w:rPr>
          <w:rFonts w:ascii="Helvetica" w:eastAsia="Times New Roman" w:hAnsi="Helvetica" w:cs="Helvetica"/>
          <w:sz w:val="24"/>
          <w:szCs w:val="24"/>
          <w:lang w:eastAsia="en-AU"/>
        </w:rPr>
        <w:t xml:space="preserve"> units or even trying the </w:t>
      </w:r>
      <w:r w:rsidRPr="00C52F5C">
        <w:rPr>
          <w:rFonts w:ascii="Courier New" w:eastAsia="Times New Roman" w:hAnsi="Courier New" w:cs="Courier New"/>
          <w:sz w:val="24"/>
          <w:szCs w:val="24"/>
          <w:lang w:eastAsia="en-AU"/>
        </w:rPr>
        <w:t>GRU</w:t>
      </w:r>
      <w:r w:rsidRPr="00C52F5C">
        <w:rPr>
          <w:rFonts w:ascii="Helvetica" w:eastAsia="Times New Roman" w:hAnsi="Helvetica" w:cs="Helvetica"/>
          <w:sz w:val="24"/>
          <w:szCs w:val="24"/>
          <w:lang w:eastAsia="en-AU"/>
        </w:rPr>
        <w:t xml:space="preserve"> cell instead of </w:t>
      </w:r>
      <w:r w:rsidRPr="00C52F5C">
        <w:rPr>
          <w:rFonts w:ascii="Courier New" w:eastAsia="Times New Roman" w:hAnsi="Courier New" w:cs="Courier New"/>
          <w:sz w:val="24"/>
          <w:szCs w:val="24"/>
          <w:lang w:eastAsia="en-AU"/>
        </w:rPr>
        <w:t>LSTM</w:t>
      </w:r>
      <w:r w:rsidRPr="00C52F5C">
        <w:rPr>
          <w:rFonts w:ascii="Helvetica" w:eastAsia="Times New Roman" w:hAnsi="Helvetica" w:cs="Helvetica"/>
          <w:sz w:val="24"/>
          <w:szCs w:val="24"/>
          <w:lang w:eastAsia="en-AU"/>
        </w:rPr>
        <w:t>.</w:t>
      </w:r>
    </w:p>
    <w:p w14:paraId="34F082D1" w14:textId="77777777" w:rsidR="00C52F5C" w:rsidRPr="00C52F5C" w:rsidRDefault="00C52F5C" w:rsidP="00C52F5C">
      <w:p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Helvetica" w:eastAsia="Times New Roman" w:hAnsi="Helvetica" w:cs="Helvetica"/>
          <w:sz w:val="24"/>
          <w:szCs w:val="24"/>
          <w:lang w:eastAsia="en-AU"/>
        </w:rPr>
        <w:t xml:space="preserve">Note that there are other features and indicators to use, to improve the prediction, it is often known to use some other information like features, such as </w:t>
      </w:r>
      <w:hyperlink r:id="rId27" w:tgtFrame="_blank" w:tooltip="Introduction to Finance and Technical Indicators with Python" w:history="1">
        <w:r w:rsidRPr="00C52F5C">
          <w:rPr>
            <w:rFonts w:ascii="Helvetica" w:eastAsia="Times New Roman" w:hAnsi="Helvetica" w:cs="Helvetica"/>
            <w:color w:val="0000FF"/>
            <w:sz w:val="24"/>
            <w:szCs w:val="24"/>
            <w:u w:val="single"/>
            <w:lang w:eastAsia="en-AU"/>
          </w:rPr>
          <w:t>technical indicators</w:t>
        </w:r>
      </w:hyperlink>
      <w:r w:rsidRPr="00C52F5C">
        <w:rPr>
          <w:rFonts w:ascii="Helvetica" w:eastAsia="Times New Roman" w:hAnsi="Helvetica" w:cs="Helvetica"/>
          <w:sz w:val="24"/>
          <w:szCs w:val="24"/>
          <w:lang w:eastAsia="en-AU"/>
        </w:rPr>
        <w:t>, the company product innovation, interest rate, exchange rate, public policy, the web, and financial news and even the number of employees!</w:t>
      </w:r>
    </w:p>
    <w:p w14:paraId="09D768B1" w14:textId="77777777" w:rsidR="00C52F5C" w:rsidRPr="00C52F5C" w:rsidRDefault="00C52F5C" w:rsidP="00C52F5C">
      <w:pPr>
        <w:spacing w:before="100" w:beforeAutospacing="1" w:after="100" w:afterAutospacing="1" w:line="240" w:lineRule="auto"/>
        <w:rPr>
          <w:rFonts w:ascii="Times New Roman" w:eastAsia="Times New Roman" w:hAnsi="Times New Roman" w:cs="Times New Roman"/>
          <w:sz w:val="24"/>
          <w:szCs w:val="24"/>
          <w:lang w:eastAsia="en-AU"/>
        </w:rPr>
      </w:pPr>
      <w:r w:rsidRPr="00C52F5C">
        <w:rPr>
          <w:rFonts w:ascii="Helvetica" w:eastAsia="Times New Roman" w:hAnsi="Helvetica" w:cs="Helvetica"/>
          <w:sz w:val="24"/>
          <w:szCs w:val="24"/>
          <w:lang w:eastAsia="en-AU"/>
        </w:rPr>
        <w:t xml:space="preserve">I encourage you to change the model architecture, try to use </w:t>
      </w:r>
      <w:hyperlink r:id="rId28" w:tgtFrame="_blank" w:tooltip="Convolutional neural network" w:history="1">
        <w:r w:rsidRPr="00C52F5C">
          <w:rPr>
            <w:rFonts w:ascii="Helvetica" w:eastAsia="Times New Roman" w:hAnsi="Helvetica" w:cs="Helvetica"/>
            <w:color w:val="0000FF"/>
            <w:sz w:val="24"/>
            <w:szCs w:val="24"/>
            <w:u w:val="single"/>
            <w:lang w:eastAsia="en-AU"/>
          </w:rPr>
          <w:t>CNNs</w:t>
        </w:r>
      </w:hyperlink>
      <w:r w:rsidRPr="00C52F5C">
        <w:rPr>
          <w:rFonts w:ascii="Helvetica" w:eastAsia="Times New Roman" w:hAnsi="Helvetica" w:cs="Helvetica"/>
          <w:sz w:val="24"/>
          <w:szCs w:val="24"/>
          <w:lang w:eastAsia="en-AU"/>
        </w:rPr>
        <w:t xml:space="preserve"> or </w:t>
      </w:r>
      <w:hyperlink r:id="rId29" w:tgtFrame="_blank" w:tooltip="Sequence to Sequence" w:history="1">
        <w:r w:rsidRPr="00C52F5C">
          <w:rPr>
            <w:rFonts w:ascii="Helvetica" w:eastAsia="Times New Roman" w:hAnsi="Helvetica" w:cs="Helvetica"/>
            <w:color w:val="0000FF"/>
            <w:sz w:val="24"/>
            <w:szCs w:val="24"/>
            <w:u w:val="single"/>
            <w:lang w:eastAsia="en-AU"/>
          </w:rPr>
          <w:t>Seq2Seq</w:t>
        </w:r>
      </w:hyperlink>
      <w:r w:rsidRPr="00C52F5C">
        <w:rPr>
          <w:rFonts w:ascii="Helvetica" w:eastAsia="Times New Roman" w:hAnsi="Helvetica" w:cs="Helvetica"/>
          <w:sz w:val="24"/>
          <w:szCs w:val="24"/>
          <w:lang w:eastAsia="en-AU"/>
        </w:rPr>
        <w:t xml:space="preserve"> models, or even add bidirectional LSTMs to this existing model (setting </w:t>
      </w:r>
      <w:r w:rsidRPr="00C52F5C">
        <w:rPr>
          <w:rFonts w:ascii="Courier New" w:eastAsia="Times New Roman" w:hAnsi="Courier New" w:cs="Courier New"/>
          <w:sz w:val="20"/>
          <w:szCs w:val="20"/>
          <w:lang w:eastAsia="en-AU"/>
        </w:rPr>
        <w:t>BIDIRECTIONAL</w:t>
      </w:r>
      <w:r w:rsidRPr="00C52F5C">
        <w:rPr>
          <w:rFonts w:ascii="Helvetica" w:eastAsia="Times New Roman" w:hAnsi="Helvetica" w:cs="Helvetica"/>
          <w:sz w:val="24"/>
          <w:szCs w:val="24"/>
          <w:lang w:eastAsia="en-AU"/>
        </w:rPr>
        <w:t xml:space="preserve"> to </w:t>
      </w:r>
      <w:r w:rsidRPr="00C52F5C">
        <w:rPr>
          <w:rFonts w:ascii="Courier New" w:eastAsia="Times New Roman" w:hAnsi="Courier New" w:cs="Courier New"/>
          <w:sz w:val="20"/>
          <w:szCs w:val="20"/>
          <w:lang w:eastAsia="en-AU"/>
        </w:rPr>
        <w:t>True</w:t>
      </w:r>
      <w:r w:rsidRPr="00C52F5C">
        <w:rPr>
          <w:rFonts w:ascii="Helvetica" w:eastAsia="Times New Roman" w:hAnsi="Helvetica" w:cs="Helvetica"/>
          <w:sz w:val="24"/>
          <w:szCs w:val="24"/>
          <w:lang w:eastAsia="en-AU"/>
        </w:rPr>
        <w:t>), see if you can improve it!</w:t>
      </w:r>
    </w:p>
    <w:p w14:paraId="6CE09E77" w14:textId="77777777" w:rsidR="0012120E" w:rsidRDefault="0012120E"/>
    <w:p w14:paraId="66D65287" w14:textId="77777777" w:rsidR="00886A61" w:rsidRDefault="00886A61"/>
    <w:p w14:paraId="0B61F792" w14:textId="77777777" w:rsidR="00886A61" w:rsidRDefault="00886A61"/>
    <w:sectPr w:rsidR="00886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299F"/>
    <w:multiLevelType w:val="multilevel"/>
    <w:tmpl w:val="F29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D2BD9"/>
    <w:multiLevelType w:val="multilevel"/>
    <w:tmpl w:val="D82A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E2F74"/>
    <w:multiLevelType w:val="multilevel"/>
    <w:tmpl w:val="5F3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A429C"/>
    <w:multiLevelType w:val="multilevel"/>
    <w:tmpl w:val="25AE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04388"/>
    <w:multiLevelType w:val="multilevel"/>
    <w:tmpl w:val="CFC8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877060">
    <w:abstractNumId w:val="1"/>
  </w:num>
  <w:num w:numId="2" w16cid:durableId="1179271888">
    <w:abstractNumId w:val="2"/>
  </w:num>
  <w:num w:numId="3" w16cid:durableId="1774083082">
    <w:abstractNumId w:val="0"/>
  </w:num>
  <w:num w:numId="4" w16cid:durableId="620309644">
    <w:abstractNumId w:val="3"/>
  </w:num>
  <w:num w:numId="5" w16cid:durableId="15762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B1"/>
    <w:rsid w:val="000E3DB1"/>
    <w:rsid w:val="0012120E"/>
    <w:rsid w:val="00223FC3"/>
    <w:rsid w:val="006A47E4"/>
    <w:rsid w:val="006B198B"/>
    <w:rsid w:val="00764D28"/>
    <w:rsid w:val="007B6B91"/>
    <w:rsid w:val="00886A61"/>
    <w:rsid w:val="00C52F5C"/>
    <w:rsid w:val="00E07348"/>
    <w:rsid w:val="00EF4A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4D1A"/>
  <w15:chartTrackingRefBased/>
  <w15:docId w15:val="{BDE91D6F-ED2F-46C4-AC0A-CC505FC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FC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FC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23FC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EF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F4AEC"/>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EF4AEC"/>
    <w:rPr>
      <w:rFonts w:ascii="Courier New" w:eastAsia="Times New Roman" w:hAnsi="Courier New" w:cs="Courier New"/>
      <w:sz w:val="20"/>
      <w:szCs w:val="20"/>
    </w:rPr>
  </w:style>
  <w:style w:type="character" w:customStyle="1" w:styleId="token">
    <w:name w:val="token"/>
    <w:basedOn w:val="DefaultParagraphFont"/>
    <w:rsid w:val="00EF4AEC"/>
  </w:style>
  <w:style w:type="character" w:styleId="Hyperlink">
    <w:name w:val="Hyperlink"/>
    <w:basedOn w:val="DefaultParagraphFont"/>
    <w:uiPriority w:val="99"/>
    <w:unhideWhenUsed/>
    <w:rsid w:val="00EF4AEC"/>
    <w:rPr>
      <w:color w:val="0000FF"/>
      <w:u w:val="single"/>
    </w:rPr>
  </w:style>
  <w:style w:type="character" w:styleId="UnresolvedMention">
    <w:name w:val="Unresolved Mention"/>
    <w:basedOn w:val="DefaultParagraphFont"/>
    <w:uiPriority w:val="99"/>
    <w:semiHidden/>
    <w:unhideWhenUsed/>
    <w:rsid w:val="00EF4AEC"/>
    <w:rPr>
      <w:color w:val="605E5C"/>
      <w:shd w:val="clear" w:color="auto" w:fill="E1DFDD"/>
    </w:rPr>
  </w:style>
  <w:style w:type="character" w:styleId="Strong">
    <w:name w:val="Strong"/>
    <w:basedOn w:val="DefaultParagraphFont"/>
    <w:uiPriority w:val="22"/>
    <w:qFormat/>
    <w:rsid w:val="0012120E"/>
    <w:rPr>
      <w:b/>
      <w:bCs/>
    </w:rPr>
  </w:style>
  <w:style w:type="character" w:customStyle="1" w:styleId="ezoic-ad">
    <w:name w:val="ezoic-ad"/>
    <w:basedOn w:val="DefaultParagraphFont"/>
    <w:rsid w:val="00C5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02548">
      <w:bodyDiv w:val="1"/>
      <w:marLeft w:val="0"/>
      <w:marRight w:val="0"/>
      <w:marTop w:val="0"/>
      <w:marBottom w:val="0"/>
      <w:divBdr>
        <w:top w:val="none" w:sz="0" w:space="0" w:color="auto"/>
        <w:left w:val="none" w:sz="0" w:space="0" w:color="auto"/>
        <w:bottom w:val="none" w:sz="0" w:space="0" w:color="auto"/>
        <w:right w:val="none" w:sz="0" w:space="0" w:color="auto"/>
      </w:divBdr>
    </w:div>
    <w:div w:id="527061190">
      <w:bodyDiv w:val="1"/>
      <w:marLeft w:val="0"/>
      <w:marRight w:val="0"/>
      <w:marTop w:val="0"/>
      <w:marBottom w:val="0"/>
      <w:divBdr>
        <w:top w:val="none" w:sz="0" w:space="0" w:color="auto"/>
        <w:left w:val="none" w:sz="0" w:space="0" w:color="auto"/>
        <w:bottom w:val="none" w:sz="0" w:space="0" w:color="auto"/>
        <w:right w:val="none" w:sz="0" w:space="0" w:color="auto"/>
      </w:divBdr>
    </w:div>
    <w:div w:id="612828040">
      <w:bodyDiv w:val="1"/>
      <w:marLeft w:val="0"/>
      <w:marRight w:val="0"/>
      <w:marTop w:val="0"/>
      <w:marBottom w:val="0"/>
      <w:divBdr>
        <w:top w:val="none" w:sz="0" w:space="0" w:color="auto"/>
        <w:left w:val="none" w:sz="0" w:space="0" w:color="auto"/>
        <w:bottom w:val="none" w:sz="0" w:space="0" w:color="auto"/>
        <w:right w:val="none" w:sz="0" w:space="0" w:color="auto"/>
      </w:divBdr>
      <w:divsChild>
        <w:div w:id="1013070970">
          <w:marLeft w:val="0"/>
          <w:marRight w:val="0"/>
          <w:marTop w:val="0"/>
          <w:marBottom w:val="0"/>
          <w:divBdr>
            <w:top w:val="none" w:sz="0" w:space="0" w:color="auto"/>
            <w:left w:val="none" w:sz="0" w:space="0" w:color="auto"/>
            <w:bottom w:val="none" w:sz="0" w:space="0" w:color="auto"/>
            <w:right w:val="none" w:sz="0" w:space="0" w:color="auto"/>
          </w:divBdr>
        </w:div>
      </w:divsChild>
    </w:div>
    <w:div w:id="915287567">
      <w:bodyDiv w:val="1"/>
      <w:marLeft w:val="0"/>
      <w:marRight w:val="0"/>
      <w:marTop w:val="0"/>
      <w:marBottom w:val="0"/>
      <w:divBdr>
        <w:top w:val="none" w:sz="0" w:space="0" w:color="auto"/>
        <w:left w:val="none" w:sz="0" w:space="0" w:color="auto"/>
        <w:bottom w:val="none" w:sz="0" w:space="0" w:color="auto"/>
        <w:right w:val="none" w:sz="0" w:space="0" w:color="auto"/>
      </w:divBdr>
    </w:div>
    <w:div w:id="978418994">
      <w:bodyDiv w:val="1"/>
      <w:marLeft w:val="0"/>
      <w:marRight w:val="0"/>
      <w:marTop w:val="0"/>
      <w:marBottom w:val="0"/>
      <w:divBdr>
        <w:top w:val="none" w:sz="0" w:space="0" w:color="auto"/>
        <w:left w:val="none" w:sz="0" w:space="0" w:color="auto"/>
        <w:bottom w:val="none" w:sz="0" w:space="0" w:color="auto"/>
        <w:right w:val="none" w:sz="0" w:space="0" w:color="auto"/>
      </w:divBdr>
    </w:div>
    <w:div w:id="1027409962">
      <w:bodyDiv w:val="1"/>
      <w:marLeft w:val="0"/>
      <w:marRight w:val="0"/>
      <w:marTop w:val="0"/>
      <w:marBottom w:val="0"/>
      <w:divBdr>
        <w:top w:val="none" w:sz="0" w:space="0" w:color="auto"/>
        <w:left w:val="none" w:sz="0" w:space="0" w:color="auto"/>
        <w:bottom w:val="none" w:sz="0" w:space="0" w:color="auto"/>
        <w:right w:val="none" w:sz="0" w:space="0" w:color="auto"/>
      </w:divBdr>
    </w:div>
    <w:div w:id="1071276464">
      <w:bodyDiv w:val="1"/>
      <w:marLeft w:val="0"/>
      <w:marRight w:val="0"/>
      <w:marTop w:val="0"/>
      <w:marBottom w:val="0"/>
      <w:divBdr>
        <w:top w:val="none" w:sz="0" w:space="0" w:color="auto"/>
        <w:left w:val="none" w:sz="0" w:space="0" w:color="auto"/>
        <w:bottom w:val="none" w:sz="0" w:space="0" w:color="auto"/>
        <w:right w:val="none" w:sz="0" w:space="0" w:color="auto"/>
      </w:divBdr>
    </w:div>
    <w:div w:id="1241909120">
      <w:bodyDiv w:val="1"/>
      <w:marLeft w:val="0"/>
      <w:marRight w:val="0"/>
      <w:marTop w:val="0"/>
      <w:marBottom w:val="0"/>
      <w:divBdr>
        <w:top w:val="none" w:sz="0" w:space="0" w:color="auto"/>
        <w:left w:val="none" w:sz="0" w:space="0" w:color="auto"/>
        <w:bottom w:val="none" w:sz="0" w:space="0" w:color="auto"/>
        <w:right w:val="none" w:sz="0" w:space="0" w:color="auto"/>
      </w:divBdr>
    </w:div>
    <w:div w:id="1374303749">
      <w:bodyDiv w:val="1"/>
      <w:marLeft w:val="0"/>
      <w:marRight w:val="0"/>
      <w:marTop w:val="0"/>
      <w:marBottom w:val="0"/>
      <w:divBdr>
        <w:top w:val="none" w:sz="0" w:space="0" w:color="auto"/>
        <w:left w:val="none" w:sz="0" w:space="0" w:color="auto"/>
        <w:bottom w:val="none" w:sz="0" w:space="0" w:color="auto"/>
        <w:right w:val="none" w:sz="0" w:space="0" w:color="auto"/>
      </w:divBdr>
    </w:div>
    <w:div w:id="1785996785">
      <w:bodyDiv w:val="1"/>
      <w:marLeft w:val="0"/>
      <w:marRight w:val="0"/>
      <w:marTop w:val="0"/>
      <w:marBottom w:val="0"/>
      <w:divBdr>
        <w:top w:val="none" w:sz="0" w:space="0" w:color="auto"/>
        <w:left w:val="none" w:sz="0" w:space="0" w:color="auto"/>
        <w:bottom w:val="none" w:sz="0" w:space="0" w:color="auto"/>
        <w:right w:val="none" w:sz="0" w:space="0" w:color="auto"/>
      </w:divBdr>
    </w:div>
    <w:div w:id="18457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ythoncode.com/article/introduction-to-finance-and-technical-indicators-with-python" TargetMode="External"/><Relationship Id="rId13" Type="http://schemas.openxmlformats.org/officeDocument/2006/relationships/hyperlink" Target="https://en.wikipedia.org/wiki/Bidirectional_recurrent_neural_networks" TargetMode="External"/><Relationship Id="rId18" Type="http://schemas.openxmlformats.org/officeDocument/2006/relationships/hyperlink" Target="https://www.tensorflow.org/api_docs/python/tf/keras/optimizers/Ada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finance.yahoo.com/quote/AAPL" TargetMode="External"/><Relationship Id="rId12" Type="http://schemas.openxmlformats.org/officeDocument/2006/relationships/hyperlink" Target="https://www.tensorflow.org/api_docs/python/tf/keras/layers/GRU" TargetMode="External"/><Relationship Id="rId17" Type="http://schemas.openxmlformats.org/officeDocument/2006/relationships/hyperlink" Target="https://www.tensorflow.org/api_docs/python/tf/keras/losses/Huber" TargetMode="External"/><Relationship Id="rId25" Type="http://schemas.openxmlformats.org/officeDocument/2006/relationships/hyperlink" Target="https://finance.yahoo.com/quote/AMZN/" TargetMode="External"/><Relationship Id="rId2" Type="http://schemas.openxmlformats.org/officeDocument/2006/relationships/styles" Target="styles.xml"/><Relationship Id="rId16" Type="http://schemas.openxmlformats.org/officeDocument/2006/relationships/hyperlink" Target="https://en.wikipedia.org/wiki/Bidirectional_recurrent_neural_networks" TargetMode="External"/><Relationship Id="rId20" Type="http://schemas.openxmlformats.org/officeDocument/2006/relationships/hyperlink" Target="https://www.tensorflow.org/tensorboard" TargetMode="External"/><Relationship Id="rId29" Type="http://schemas.openxmlformats.org/officeDocument/2006/relationships/hyperlink" Target="https://towardsdatascience.com/understanding-encoder-decoder-sequence-to-sequence-model-679e04af4346" TargetMode="External"/><Relationship Id="rId1" Type="http://schemas.openxmlformats.org/officeDocument/2006/relationships/numbering" Target="numbering.xml"/><Relationship Id="rId6" Type="http://schemas.openxmlformats.org/officeDocument/2006/relationships/hyperlink" Target="https://finance.yahoo.com/quote/TSLA/" TargetMode="External"/><Relationship Id="rId11" Type="http://schemas.openxmlformats.org/officeDocument/2006/relationships/hyperlink" Target="https://www.tensorflow.org/api_docs/python/tf/keras/layers/SimpleRNN" TargetMode="External"/><Relationship Id="rId24" Type="http://schemas.openxmlformats.org/officeDocument/2006/relationships/hyperlink" Target="https://en.wikipedia.org/wiki/Mean_squared_error" TargetMode="External"/><Relationship Id="rId5" Type="http://schemas.openxmlformats.org/officeDocument/2006/relationships/hyperlink" Target="https://www.thepythoncode.com/article/stock-price-prediction-in-python-using-tensorflow-2-and-keras" TargetMode="External"/><Relationship Id="rId15" Type="http://schemas.openxmlformats.org/officeDocument/2006/relationships/hyperlink" Target="https://www.thepythoncode.com/article/dropout-regularization-in-pytorch" TargetMode="External"/><Relationship Id="rId23" Type="http://schemas.openxmlformats.org/officeDocument/2006/relationships/hyperlink" Target="https://en.wikipedia.org/wiki/Mean_absolute_error" TargetMode="External"/><Relationship Id="rId28" Type="http://schemas.openxmlformats.org/officeDocument/2006/relationships/hyperlink" Target="https://en.wikipedia.org/wiki/Convolutional_neural_network" TargetMode="External"/><Relationship Id="rId10" Type="http://schemas.openxmlformats.org/officeDocument/2006/relationships/hyperlink" Target="https://www.tensorflow.org/api_docs/python/tf/keras/layers/LSTM" TargetMode="External"/><Relationship Id="rId19" Type="http://schemas.openxmlformats.org/officeDocument/2006/relationships/hyperlink" Target="https://www.tensorflow.org/api_docs/python/tf/keras/callbacks/ModelCheckpoint?version=stab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nsorflow.org/api_docs/python/tf/keras/optimizers" TargetMode="External"/><Relationship Id="rId14" Type="http://schemas.openxmlformats.org/officeDocument/2006/relationships/hyperlink" Target="https://www.thepythoncode.com/article/dropout-regularization-in-pytorch" TargetMode="External"/><Relationship Id="rId22" Type="http://schemas.openxmlformats.org/officeDocument/2006/relationships/hyperlink" Target="https://www.tensorflow.org/api_docs/python/tf/keras/losses/Huber" TargetMode="External"/><Relationship Id="rId27" Type="http://schemas.openxmlformats.org/officeDocument/2006/relationships/hyperlink" Target="https://www.thepythoncode.com/article/introduction-to-finance-and-technical-indicators-with-pyth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Joseph</dc:creator>
  <cp:keywords/>
  <dc:description/>
  <cp:lastModifiedBy>Damian Joseph</cp:lastModifiedBy>
  <cp:revision>10</cp:revision>
  <dcterms:created xsi:type="dcterms:W3CDTF">2023-01-07T07:44:00Z</dcterms:created>
  <dcterms:modified xsi:type="dcterms:W3CDTF">2023-01-07T07:49:00Z</dcterms:modified>
</cp:coreProperties>
</file>